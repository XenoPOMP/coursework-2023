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74FEB" w14:textId="77777777" w:rsidR="00DC58EF" w:rsidRPr="004E0A80" w:rsidRDefault="005A4B3F" w:rsidP="00DC58EF">
      <w:pPr>
        <w:jc w:val="center"/>
        <w:rPr>
          <w:b/>
          <w:sz w:val="28"/>
          <w:szCs w:val="28"/>
        </w:rPr>
      </w:pPr>
      <w:r w:rsidRPr="000613B6">
        <w:rPr>
          <w:b/>
          <w:sz w:val="24"/>
          <w:szCs w:val="24"/>
        </w:rPr>
        <w:tab/>
      </w:r>
      <w:r w:rsidR="00DC58EF" w:rsidRPr="005813F0">
        <w:rPr>
          <w:b/>
          <w:sz w:val="28"/>
          <w:szCs w:val="28"/>
        </w:rPr>
        <w:t>Г</w:t>
      </w:r>
      <w:r w:rsidR="00DC58EF">
        <w:rPr>
          <w:b/>
          <w:sz w:val="28"/>
          <w:szCs w:val="28"/>
        </w:rPr>
        <w:t xml:space="preserve">осударственное </w:t>
      </w:r>
      <w:r w:rsidR="006C125A">
        <w:rPr>
          <w:b/>
          <w:sz w:val="28"/>
          <w:szCs w:val="28"/>
        </w:rPr>
        <w:t xml:space="preserve">профессиональное </w:t>
      </w:r>
      <w:r w:rsidR="00DC58EF">
        <w:rPr>
          <w:b/>
          <w:sz w:val="28"/>
          <w:szCs w:val="28"/>
        </w:rPr>
        <w:t>образовательное учреждение</w:t>
      </w:r>
      <w:r w:rsidR="00DC58EF">
        <w:rPr>
          <w:b/>
          <w:sz w:val="28"/>
          <w:szCs w:val="28"/>
        </w:rPr>
        <w:br/>
        <w:t>Ярославской области</w:t>
      </w:r>
      <w:r w:rsidR="00DC58EF">
        <w:rPr>
          <w:b/>
          <w:sz w:val="28"/>
          <w:szCs w:val="28"/>
        </w:rPr>
        <w:br/>
      </w:r>
      <w:r w:rsidR="00DC58EF" w:rsidRPr="005813F0">
        <w:rPr>
          <w:b/>
          <w:sz w:val="28"/>
          <w:szCs w:val="28"/>
        </w:rPr>
        <w:t>Ярославский градостроительный колледж</w:t>
      </w:r>
    </w:p>
    <w:p w14:paraId="4ED1BBF8" w14:textId="77777777" w:rsidR="00116A91" w:rsidRDefault="00116A91" w:rsidP="00DC58EF">
      <w:pPr>
        <w:jc w:val="center"/>
        <w:rPr>
          <w:b/>
          <w:i/>
        </w:rPr>
      </w:pPr>
    </w:p>
    <w:p w14:paraId="5F24EB83" w14:textId="77777777" w:rsidR="00AA3611" w:rsidRPr="000613B6" w:rsidRDefault="00AA3611" w:rsidP="00116A91">
      <w:pPr>
        <w:pStyle w:val="20"/>
        <w:tabs>
          <w:tab w:val="center" w:pos="5102"/>
          <w:tab w:val="left" w:pos="9276"/>
        </w:tabs>
        <w:jc w:val="left"/>
        <w:rPr>
          <w:b/>
          <w:sz w:val="24"/>
          <w:szCs w:val="24"/>
        </w:rPr>
      </w:pPr>
    </w:p>
    <w:p w14:paraId="266BF94D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1747CA5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382AAE32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869834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2DE8087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0CF5A24C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465FFCA0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B6B56BF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0FEBC850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3706054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92C6A5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7F8F7D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5495B62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7A439BBC" w14:textId="77777777" w:rsidR="002C0007" w:rsidRPr="00C93B2C" w:rsidRDefault="002C0007" w:rsidP="00D52058">
      <w:pPr>
        <w:spacing w:line="276" w:lineRule="auto"/>
        <w:jc w:val="center"/>
        <w:rPr>
          <w:b/>
          <w:color w:val="000000"/>
          <w:sz w:val="44"/>
          <w:szCs w:val="44"/>
        </w:rPr>
      </w:pPr>
      <w:bookmarkStart w:id="0" w:name="_GoBack"/>
      <w:r w:rsidRPr="00C93B2C">
        <w:rPr>
          <w:b/>
          <w:color w:val="000000"/>
          <w:sz w:val="44"/>
          <w:szCs w:val="44"/>
        </w:rPr>
        <w:t>МЕТОДИЧЕСКИЕ УКАЗАНИЯ</w:t>
      </w:r>
    </w:p>
    <w:p w14:paraId="0EBA7309" w14:textId="0275EEDD" w:rsidR="00CE0E84" w:rsidRPr="00CE0E84" w:rsidRDefault="00DF5BC3" w:rsidP="00DD6749">
      <w:pPr>
        <w:ind w:right="-427" w:hanging="142"/>
        <w:jc w:val="center"/>
        <w:rPr>
          <w:b/>
          <w:sz w:val="40"/>
          <w:szCs w:val="40"/>
        </w:rPr>
      </w:pPr>
      <w:r>
        <w:rPr>
          <w:b/>
          <w:color w:val="000000"/>
          <w:sz w:val="44"/>
          <w:szCs w:val="44"/>
        </w:rPr>
        <w:t>ПО</w:t>
      </w:r>
      <w:r w:rsidR="002C0007" w:rsidRPr="00C93B2C">
        <w:rPr>
          <w:b/>
          <w:color w:val="000000"/>
          <w:sz w:val="44"/>
          <w:szCs w:val="44"/>
        </w:rPr>
        <w:t xml:space="preserve"> ВЫПОЛНЕНИ</w:t>
      </w:r>
      <w:r>
        <w:rPr>
          <w:b/>
          <w:color w:val="000000"/>
          <w:sz w:val="44"/>
          <w:szCs w:val="44"/>
        </w:rPr>
        <w:t>Ю</w:t>
      </w:r>
      <w:r w:rsidR="002C0007" w:rsidRPr="00C93B2C">
        <w:rPr>
          <w:b/>
          <w:color w:val="000000"/>
          <w:sz w:val="44"/>
          <w:szCs w:val="44"/>
        </w:rPr>
        <w:t xml:space="preserve"> КУРСОВ</w:t>
      </w:r>
      <w:r w:rsidR="002C0007">
        <w:rPr>
          <w:b/>
          <w:color w:val="000000"/>
          <w:sz w:val="44"/>
          <w:szCs w:val="44"/>
        </w:rPr>
        <w:t>ОГО</w:t>
      </w:r>
      <w:r w:rsidR="002C0007" w:rsidRPr="00C93B2C">
        <w:rPr>
          <w:b/>
          <w:color w:val="000000"/>
          <w:sz w:val="44"/>
          <w:szCs w:val="44"/>
        </w:rPr>
        <w:t xml:space="preserve"> ПРОЕКТ</w:t>
      </w:r>
      <w:r w:rsidR="002C0007">
        <w:rPr>
          <w:b/>
          <w:color w:val="000000"/>
          <w:sz w:val="44"/>
          <w:szCs w:val="44"/>
        </w:rPr>
        <w:t xml:space="preserve">А </w:t>
      </w:r>
      <w:bookmarkEnd w:id="0"/>
      <w:r w:rsidR="002C0007" w:rsidRPr="002C0007">
        <w:rPr>
          <w:b/>
          <w:color w:val="000000"/>
          <w:sz w:val="44"/>
          <w:szCs w:val="44"/>
        </w:rPr>
        <w:br/>
      </w:r>
      <w:r w:rsidR="00AA3611" w:rsidRPr="00CF23C5">
        <w:rPr>
          <w:b/>
          <w:sz w:val="40"/>
          <w:szCs w:val="40"/>
        </w:rPr>
        <w:t>по</w:t>
      </w:r>
      <w:r w:rsidR="000455C3" w:rsidRPr="00CF23C5">
        <w:rPr>
          <w:b/>
          <w:sz w:val="40"/>
          <w:szCs w:val="40"/>
        </w:rPr>
        <w:t xml:space="preserve"> </w:t>
      </w:r>
      <w:r w:rsidR="00F06542">
        <w:rPr>
          <w:b/>
          <w:sz w:val="40"/>
          <w:szCs w:val="40"/>
        </w:rPr>
        <w:t xml:space="preserve">МДК </w:t>
      </w:r>
      <w:r w:rsidR="00CE0E84" w:rsidRPr="00CE0E84">
        <w:rPr>
          <w:b/>
          <w:sz w:val="40"/>
          <w:szCs w:val="40"/>
        </w:rPr>
        <w:t>0</w:t>
      </w:r>
      <w:r w:rsidR="008C6B6A">
        <w:rPr>
          <w:b/>
          <w:sz w:val="40"/>
          <w:szCs w:val="40"/>
        </w:rPr>
        <w:t>9</w:t>
      </w:r>
      <w:r w:rsidR="00CE0E84" w:rsidRPr="00CE0E84">
        <w:rPr>
          <w:b/>
          <w:sz w:val="40"/>
          <w:szCs w:val="40"/>
        </w:rPr>
        <w:t>.02 «Оптимизация веб-приложений»</w:t>
      </w:r>
    </w:p>
    <w:p w14:paraId="21DBDDF0" w14:textId="77777777" w:rsidR="00AA3611" w:rsidRPr="003F27DC" w:rsidRDefault="005A4B3F" w:rsidP="00CE0E84">
      <w:pPr>
        <w:ind w:right="-235"/>
        <w:jc w:val="center"/>
        <w:rPr>
          <w:b/>
          <w:sz w:val="40"/>
          <w:szCs w:val="40"/>
        </w:rPr>
      </w:pPr>
      <w:r w:rsidRPr="003F27DC">
        <w:rPr>
          <w:b/>
          <w:sz w:val="40"/>
          <w:szCs w:val="40"/>
        </w:rPr>
        <w:t xml:space="preserve">для </w:t>
      </w:r>
    </w:p>
    <w:p w14:paraId="0ADE0679" w14:textId="77777777" w:rsidR="003F27DC" w:rsidRPr="00805831" w:rsidRDefault="003F27DC" w:rsidP="003F27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специальности </w:t>
      </w:r>
      <w:r w:rsidR="00805831" w:rsidRPr="00805831">
        <w:rPr>
          <w:b/>
          <w:sz w:val="40"/>
          <w:szCs w:val="40"/>
        </w:rPr>
        <w:t>0</w:t>
      </w:r>
      <w:r w:rsidR="00805831" w:rsidRPr="00641B29">
        <w:rPr>
          <w:b/>
          <w:sz w:val="40"/>
          <w:szCs w:val="40"/>
        </w:rPr>
        <w:t>9</w:t>
      </w:r>
      <w:r w:rsidR="00CE0E84">
        <w:rPr>
          <w:b/>
          <w:sz w:val="40"/>
          <w:szCs w:val="40"/>
        </w:rPr>
        <w:t>.02.07</w:t>
      </w:r>
    </w:p>
    <w:p w14:paraId="02AB11F9" w14:textId="77777777" w:rsidR="003406FB" w:rsidRDefault="003F27DC" w:rsidP="00DD6749">
      <w:pPr>
        <w:ind w:hanging="426"/>
        <w:jc w:val="center"/>
        <w:rPr>
          <w:b/>
          <w:sz w:val="40"/>
          <w:szCs w:val="40"/>
        </w:rPr>
      </w:pPr>
      <w:r w:rsidRPr="00CE0E84">
        <w:rPr>
          <w:b/>
          <w:sz w:val="40"/>
          <w:szCs w:val="40"/>
        </w:rPr>
        <w:t>«Информационные системы</w:t>
      </w:r>
      <w:r w:rsidR="00CE0E84" w:rsidRPr="00CE0E84">
        <w:rPr>
          <w:b/>
          <w:sz w:val="40"/>
          <w:szCs w:val="40"/>
        </w:rPr>
        <w:t xml:space="preserve"> и программирование</w:t>
      </w:r>
      <w:r w:rsidRPr="00CE0E84">
        <w:rPr>
          <w:b/>
          <w:sz w:val="40"/>
          <w:szCs w:val="40"/>
        </w:rPr>
        <w:t xml:space="preserve">» </w:t>
      </w:r>
    </w:p>
    <w:p w14:paraId="77DD31E7" w14:textId="77777777" w:rsidR="003406FB" w:rsidRPr="003406FB" w:rsidRDefault="003406FB" w:rsidP="00F305C1">
      <w:pPr>
        <w:jc w:val="center"/>
        <w:rPr>
          <w:b/>
          <w:sz w:val="40"/>
          <w:szCs w:val="40"/>
        </w:rPr>
      </w:pPr>
    </w:p>
    <w:p w14:paraId="7BD070D0" w14:textId="77777777" w:rsidR="00F305C1" w:rsidRPr="000455C3" w:rsidRDefault="00F305C1" w:rsidP="00AA3611">
      <w:pPr>
        <w:jc w:val="center"/>
        <w:rPr>
          <w:b/>
          <w:sz w:val="28"/>
          <w:szCs w:val="28"/>
        </w:rPr>
      </w:pPr>
    </w:p>
    <w:p w14:paraId="0684E31D" w14:textId="77777777" w:rsidR="00AA3611" w:rsidRPr="00CD5B9C" w:rsidRDefault="006152B5" w:rsidP="00AA3611">
      <w:pPr>
        <w:jc w:val="center"/>
        <w:rPr>
          <w:sz w:val="28"/>
          <w:szCs w:val="28"/>
        </w:rPr>
      </w:pP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  <w:r w:rsidRPr="00CD5B9C">
        <w:rPr>
          <w:sz w:val="28"/>
          <w:szCs w:val="28"/>
        </w:rPr>
        <w:tab/>
      </w:r>
    </w:p>
    <w:p w14:paraId="33097347" w14:textId="77777777" w:rsidR="005A4B3F" w:rsidRPr="000613B6" w:rsidRDefault="00C477C0" w:rsidP="00AA3611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51708C26">
          <v:rect id="_x0000_s3272" style="position:absolute;margin-left:0;margin-top:18.1pt;width:204pt;height:90pt;z-index:251654144">
            <v:shadow color="#919191"/>
            <v:textbox style="mso-next-textbox:#_x0000_s3272" inset="7.25pt,1.2788mm,7.25pt,1.2788mm">
              <w:txbxContent>
                <w:p w14:paraId="1CE4148C" w14:textId="77777777" w:rsidR="00C477C0" w:rsidRDefault="00C477C0">
                  <w:pPr>
                    <w:rPr>
                      <w:sz w:val="24"/>
                      <w:szCs w:val="24"/>
                    </w:rPr>
                  </w:pPr>
                </w:p>
                <w:p w14:paraId="74F4FDA5" w14:textId="77777777" w:rsidR="00C477C0" w:rsidRDefault="00C477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Номер копии __________</w:t>
                  </w:r>
                  <w:r w:rsidRPr="00805831">
                    <w:rPr>
                      <w:sz w:val="24"/>
                      <w:szCs w:val="24"/>
                      <w:u w:val="single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______</w:t>
                  </w:r>
                </w:p>
                <w:p w14:paraId="75B3AB62" w14:textId="77777777" w:rsidR="00C477C0" w:rsidRDefault="00C477C0">
                  <w:pPr>
                    <w:rPr>
                      <w:sz w:val="24"/>
                      <w:szCs w:val="24"/>
                    </w:rPr>
                  </w:pPr>
                </w:p>
                <w:p w14:paraId="08C2C5F7" w14:textId="77777777" w:rsidR="00C477C0" w:rsidRPr="005A4B3F" w:rsidRDefault="00C477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Место хранения   </w:t>
                  </w:r>
                  <w:r>
                    <w:rPr>
                      <w:sz w:val="24"/>
                      <w:szCs w:val="24"/>
                      <w:u w:val="single"/>
                    </w:rPr>
                    <w:t>кафедра ИТ</w:t>
                  </w:r>
                </w:p>
              </w:txbxContent>
            </v:textbox>
          </v:rect>
        </w:pict>
      </w:r>
    </w:p>
    <w:p w14:paraId="0C9836EC" w14:textId="77777777" w:rsidR="00AA3611" w:rsidRPr="000613B6" w:rsidRDefault="00AA3611" w:rsidP="00AA3611">
      <w:pPr>
        <w:rPr>
          <w:sz w:val="24"/>
          <w:szCs w:val="24"/>
        </w:rPr>
      </w:pPr>
    </w:p>
    <w:p w14:paraId="467FC431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2E965814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8BDCDA8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0487906F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FBCA31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2C9FFCC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7A672FC4" w14:textId="77777777" w:rsidR="00AA3611" w:rsidRDefault="00AA3611" w:rsidP="00C07711">
      <w:pPr>
        <w:jc w:val="center"/>
        <w:rPr>
          <w:b/>
          <w:sz w:val="24"/>
          <w:szCs w:val="24"/>
        </w:rPr>
      </w:pPr>
    </w:p>
    <w:p w14:paraId="63A0594D" w14:textId="77777777" w:rsidR="003F6EEE" w:rsidRDefault="003F6EEE" w:rsidP="00C07711">
      <w:pPr>
        <w:jc w:val="center"/>
        <w:rPr>
          <w:b/>
          <w:sz w:val="24"/>
          <w:szCs w:val="24"/>
        </w:rPr>
      </w:pPr>
    </w:p>
    <w:p w14:paraId="198EDCC8" w14:textId="77777777" w:rsidR="003F6EEE" w:rsidRDefault="003F6EEE" w:rsidP="00C07711">
      <w:pPr>
        <w:jc w:val="center"/>
        <w:rPr>
          <w:b/>
          <w:sz w:val="24"/>
          <w:szCs w:val="24"/>
        </w:rPr>
      </w:pPr>
    </w:p>
    <w:p w14:paraId="18B89729" w14:textId="77777777" w:rsidR="003F6EEE" w:rsidRPr="000613B6" w:rsidRDefault="003F6EEE" w:rsidP="00C07711">
      <w:pPr>
        <w:jc w:val="center"/>
        <w:rPr>
          <w:b/>
          <w:sz w:val="24"/>
          <w:szCs w:val="24"/>
        </w:rPr>
      </w:pPr>
    </w:p>
    <w:p w14:paraId="7C8BC3B4" w14:textId="77777777" w:rsidR="00805831" w:rsidRDefault="00805831" w:rsidP="00715B38">
      <w:pPr>
        <w:jc w:val="center"/>
        <w:rPr>
          <w:b/>
          <w:sz w:val="24"/>
          <w:szCs w:val="24"/>
        </w:rPr>
      </w:pPr>
    </w:p>
    <w:p w14:paraId="18DFB8FE" w14:textId="58485F57" w:rsidR="00AA3611" w:rsidRPr="00D9278F" w:rsidRDefault="005A4B3F" w:rsidP="00715B38">
      <w:pPr>
        <w:jc w:val="center"/>
        <w:rPr>
          <w:b/>
          <w:sz w:val="24"/>
          <w:szCs w:val="24"/>
        </w:rPr>
      </w:pPr>
      <w:r w:rsidRPr="000613B6">
        <w:rPr>
          <w:b/>
          <w:sz w:val="24"/>
          <w:szCs w:val="24"/>
        </w:rPr>
        <w:t>Ярославль 20</w:t>
      </w:r>
      <w:r w:rsidR="00D52058">
        <w:rPr>
          <w:b/>
          <w:sz w:val="24"/>
          <w:szCs w:val="24"/>
        </w:rPr>
        <w:t>2</w:t>
      </w:r>
      <w:r w:rsidR="008C6B6A">
        <w:rPr>
          <w:b/>
          <w:sz w:val="24"/>
          <w:szCs w:val="24"/>
        </w:rPr>
        <w:t>1</w:t>
      </w:r>
      <w:r w:rsidRPr="000613B6">
        <w:rPr>
          <w:b/>
          <w:sz w:val="24"/>
          <w:szCs w:val="24"/>
        </w:rPr>
        <w:t xml:space="preserve"> г.</w:t>
      </w:r>
    </w:p>
    <w:p w14:paraId="59C8B1A1" w14:textId="77777777" w:rsidR="00D9278F" w:rsidRPr="00D9278F" w:rsidRDefault="00D9278F" w:rsidP="00715B38">
      <w:pPr>
        <w:jc w:val="center"/>
        <w:rPr>
          <w:b/>
          <w:sz w:val="24"/>
          <w:szCs w:val="24"/>
        </w:rPr>
      </w:pPr>
    </w:p>
    <w:p w14:paraId="035340AA" w14:textId="77777777" w:rsidR="003C0F13" w:rsidRPr="000613B6" w:rsidRDefault="003C0F13" w:rsidP="00715B38">
      <w:pPr>
        <w:jc w:val="center"/>
        <w:rPr>
          <w:b/>
          <w:sz w:val="24"/>
          <w:szCs w:val="24"/>
        </w:rPr>
      </w:pPr>
    </w:p>
    <w:p w14:paraId="2BE45EB3" w14:textId="77777777" w:rsidR="00331E2B" w:rsidRDefault="00331E2B" w:rsidP="00C07711">
      <w:pPr>
        <w:jc w:val="center"/>
        <w:rPr>
          <w:b/>
          <w:sz w:val="24"/>
          <w:szCs w:val="24"/>
        </w:rPr>
      </w:pPr>
    </w:p>
    <w:p w14:paraId="7311C18F" w14:textId="77777777" w:rsidR="00BA2875" w:rsidRDefault="00BA287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B3B7533" w14:textId="77777777" w:rsidR="003F6EEE" w:rsidRDefault="003F6EEE" w:rsidP="00C07711">
      <w:pPr>
        <w:jc w:val="center"/>
        <w:rPr>
          <w:b/>
          <w:sz w:val="24"/>
          <w:szCs w:val="24"/>
        </w:rPr>
      </w:pPr>
    </w:p>
    <w:p w14:paraId="030BEEE3" w14:textId="77777777" w:rsidR="00AA3611" w:rsidRPr="000613B6" w:rsidRDefault="00AA3611" w:rsidP="006A4118">
      <w:pPr>
        <w:rPr>
          <w:sz w:val="24"/>
          <w:szCs w:val="24"/>
        </w:rPr>
      </w:pPr>
      <w:r w:rsidRPr="000613B6">
        <w:rPr>
          <w:sz w:val="24"/>
          <w:szCs w:val="24"/>
        </w:rPr>
        <w:t>Рассмотрено и одобрено</w:t>
      </w:r>
    </w:p>
    <w:p w14:paraId="7BD82745" w14:textId="77777777" w:rsidR="00AA3611" w:rsidRPr="00D55E85" w:rsidRDefault="00AA3611" w:rsidP="003406FB">
      <w:pPr>
        <w:rPr>
          <w:sz w:val="24"/>
          <w:szCs w:val="24"/>
        </w:rPr>
      </w:pPr>
      <w:r w:rsidRPr="000613B6">
        <w:rPr>
          <w:sz w:val="24"/>
          <w:szCs w:val="24"/>
        </w:rPr>
        <w:t xml:space="preserve">на заседании кафедры </w:t>
      </w:r>
      <w:r w:rsidR="003406FB">
        <w:rPr>
          <w:sz w:val="24"/>
          <w:szCs w:val="24"/>
        </w:rPr>
        <w:t>ИТ</w:t>
      </w:r>
    </w:p>
    <w:p w14:paraId="2E6773BD" w14:textId="77777777" w:rsidR="00BF2BF6" w:rsidRPr="00BF2BF6" w:rsidRDefault="00BF2BF6" w:rsidP="003406FB">
      <w:pPr>
        <w:rPr>
          <w:sz w:val="24"/>
          <w:szCs w:val="24"/>
        </w:rPr>
      </w:pPr>
      <w:r>
        <w:rPr>
          <w:sz w:val="24"/>
          <w:szCs w:val="24"/>
        </w:rPr>
        <w:t>Проток</w:t>
      </w:r>
      <w:r w:rsidR="00544021">
        <w:rPr>
          <w:sz w:val="24"/>
          <w:szCs w:val="24"/>
        </w:rPr>
        <w:t>ол №</w:t>
      </w:r>
      <w:r w:rsidR="006A4118">
        <w:rPr>
          <w:sz w:val="24"/>
          <w:szCs w:val="24"/>
        </w:rPr>
        <w:t>___</w:t>
      </w:r>
      <w:r w:rsidRPr="00626BE2">
        <w:rPr>
          <w:sz w:val="24"/>
          <w:szCs w:val="24"/>
        </w:rPr>
        <w:t xml:space="preserve"> от </w:t>
      </w:r>
      <w:r w:rsidR="006A4118">
        <w:rPr>
          <w:sz w:val="24"/>
          <w:szCs w:val="24"/>
        </w:rPr>
        <w:t>_________</w:t>
      </w:r>
    </w:p>
    <w:p w14:paraId="51CFD2D4" w14:textId="77777777" w:rsidR="00715B38" w:rsidRPr="000613B6" w:rsidRDefault="00AA3611" w:rsidP="00AA3611">
      <w:pPr>
        <w:rPr>
          <w:sz w:val="24"/>
          <w:szCs w:val="24"/>
        </w:rPr>
      </w:pPr>
      <w:r w:rsidRPr="000613B6">
        <w:rPr>
          <w:sz w:val="24"/>
          <w:szCs w:val="24"/>
        </w:rPr>
        <w:t>Рук</w:t>
      </w:r>
      <w:r w:rsidR="00BF2BF6">
        <w:rPr>
          <w:sz w:val="24"/>
          <w:szCs w:val="24"/>
        </w:rPr>
        <w:t>.</w:t>
      </w:r>
      <w:r w:rsidRPr="000613B6">
        <w:rPr>
          <w:sz w:val="24"/>
          <w:szCs w:val="24"/>
        </w:rPr>
        <w:t xml:space="preserve"> кафедры:  </w:t>
      </w:r>
    </w:p>
    <w:p w14:paraId="2CD7FF8F" w14:textId="77777777" w:rsidR="00AA3611" w:rsidRPr="000613B6" w:rsidRDefault="00715B38" w:rsidP="00AA3611">
      <w:pPr>
        <w:rPr>
          <w:sz w:val="24"/>
          <w:szCs w:val="24"/>
        </w:rPr>
      </w:pPr>
      <w:r w:rsidRPr="000613B6">
        <w:rPr>
          <w:sz w:val="24"/>
          <w:szCs w:val="24"/>
        </w:rPr>
        <w:t>___________</w:t>
      </w:r>
      <w:r w:rsidR="00AA3611" w:rsidRPr="000613B6">
        <w:rPr>
          <w:sz w:val="24"/>
          <w:szCs w:val="24"/>
        </w:rPr>
        <w:t xml:space="preserve"> </w:t>
      </w:r>
      <w:r w:rsidR="00805831">
        <w:rPr>
          <w:sz w:val="24"/>
          <w:szCs w:val="24"/>
        </w:rPr>
        <w:t>Н.А. Неделяева</w:t>
      </w:r>
    </w:p>
    <w:p w14:paraId="7573E40B" w14:textId="77777777" w:rsidR="00AA3611" w:rsidRPr="000613B6" w:rsidRDefault="00AA3611" w:rsidP="00AA3611">
      <w:pPr>
        <w:rPr>
          <w:sz w:val="24"/>
          <w:szCs w:val="24"/>
        </w:rPr>
      </w:pPr>
    </w:p>
    <w:p w14:paraId="7A0064B1" w14:textId="77777777" w:rsidR="00AA3611" w:rsidRPr="000613B6" w:rsidRDefault="00AA3611" w:rsidP="00AA3611">
      <w:pPr>
        <w:rPr>
          <w:sz w:val="24"/>
          <w:szCs w:val="24"/>
        </w:rPr>
      </w:pPr>
    </w:p>
    <w:p w14:paraId="7C23CD50" w14:textId="77777777" w:rsidR="00AA3611" w:rsidRPr="000613B6" w:rsidRDefault="00AA3611" w:rsidP="00AA3611">
      <w:pPr>
        <w:rPr>
          <w:sz w:val="24"/>
          <w:szCs w:val="24"/>
        </w:rPr>
      </w:pPr>
    </w:p>
    <w:p w14:paraId="04886F60" w14:textId="77777777" w:rsidR="00AA3611" w:rsidRPr="000613B6" w:rsidRDefault="00AA3611" w:rsidP="00AA3611">
      <w:pPr>
        <w:rPr>
          <w:sz w:val="24"/>
          <w:szCs w:val="24"/>
        </w:rPr>
      </w:pPr>
    </w:p>
    <w:p w14:paraId="01256C5A" w14:textId="77777777" w:rsidR="00AA3611" w:rsidRPr="000613B6" w:rsidRDefault="00AA3611" w:rsidP="00AA3611">
      <w:pPr>
        <w:rPr>
          <w:sz w:val="24"/>
          <w:szCs w:val="24"/>
        </w:rPr>
      </w:pPr>
    </w:p>
    <w:p w14:paraId="13BA6E32" w14:textId="77777777" w:rsidR="00AA3611" w:rsidRPr="000613B6" w:rsidRDefault="00AA3611" w:rsidP="00AA3611">
      <w:pPr>
        <w:rPr>
          <w:sz w:val="24"/>
          <w:szCs w:val="24"/>
        </w:rPr>
      </w:pPr>
    </w:p>
    <w:p w14:paraId="7222422A" w14:textId="77777777" w:rsidR="00AA3611" w:rsidRPr="000613B6" w:rsidRDefault="00AA3611" w:rsidP="00AA3611">
      <w:pPr>
        <w:rPr>
          <w:sz w:val="24"/>
          <w:szCs w:val="24"/>
        </w:rPr>
      </w:pPr>
    </w:p>
    <w:p w14:paraId="27512DF9" w14:textId="77777777" w:rsidR="00AA3611" w:rsidRPr="000613B6" w:rsidRDefault="00AA3611" w:rsidP="00AA3611">
      <w:pPr>
        <w:rPr>
          <w:sz w:val="24"/>
          <w:szCs w:val="24"/>
        </w:rPr>
      </w:pPr>
    </w:p>
    <w:p w14:paraId="705D6A1E" w14:textId="77777777" w:rsidR="00AA3611" w:rsidRPr="000613B6" w:rsidRDefault="00AA3611" w:rsidP="00AA3611">
      <w:pPr>
        <w:rPr>
          <w:sz w:val="24"/>
          <w:szCs w:val="24"/>
        </w:rPr>
      </w:pPr>
    </w:p>
    <w:p w14:paraId="4ABCF7BC" w14:textId="77777777" w:rsidR="00AA3611" w:rsidRPr="000613B6" w:rsidRDefault="00AA3611" w:rsidP="00AA3611">
      <w:pPr>
        <w:rPr>
          <w:sz w:val="24"/>
          <w:szCs w:val="24"/>
        </w:rPr>
      </w:pPr>
    </w:p>
    <w:p w14:paraId="4E78C46F" w14:textId="77777777" w:rsidR="00AA3611" w:rsidRPr="000613B6" w:rsidRDefault="00AA3611" w:rsidP="00522997">
      <w:pPr>
        <w:rPr>
          <w:b/>
          <w:sz w:val="24"/>
          <w:szCs w:val="24"/>
        </w:rPr>
      </w:pPr>
      <w:r w:rsidRPr="000613B6">
        <w:rPr>
          <w:sz w:val="24"/>
          <w:szCs w:val="24"/>
        </w:rPr>
        <w:t>Состави</w:t>
      </w:r>
      <w:r w:rsidR="003F6EEE">
        <w:rPr>
          <w:sz w:val="24"/>
          <w:szCs w:val="24"/>
        </w:rPr>
        <w:t>тель</w:t>
      </w:r>
      <w:r w:rsidRPr="000613B6">
        <w:rPr>
          <w:sz w:val="24"/>
          <w:szCs w:val="24"/>
        </w:rPr>
        <w:t>:</w:t>
      </w:r>
      <w:r w:rsidR="00B3391F" w:rsidRPr="000613B6">
        <w:rPr>
          <w:sz w:val="24"/>
          <w:szCs w:val="24"/>
        </w:rPr>
        <w:t xml:space="preserve"> </w:t>
      </w:r>
      <w:r w:rsidR="003F6EEE">
        <w:rPr>
          <w:sz w:val="24"/>
          <w:szCs w:val="24"/>
        </w:rPr>
        <w:t>преподаватель</w:t>
      </w:r>
      <w:r w:rsidRPr="000613B6">
        <w:rPr>
          <w:sz w:val="24"/>
          <w:szCs w:val="24"/>
        </w:rPr>
        <w:t xml:space="preserve"> </w:t>
      </w:r>
      <w:r w:rsidR="006A4118">
        <w:rPr>
          <w:sz w:val="24"/>
          <w:szCs w:val="24"/>
        </w:rPr>
        <w:t>Гудкова А.Л.</w:t>
      </w:r>
      <w:r w:rsidR="003F6EEE" w:rsidRPr="000613B6">
        <w:rPr>
          <w:sz w:val="24"/>
          <w:szCs w:val="24"/>
        </w:rPr>
        <w:t xml:space="preserve"> </w:t>
      </w:r>
      <w:r w:rsidR="0030545F" w:rsidRPr="000613B6">
        <w:rPr>
          <w:sz w:val="24"/>
          <w:szCs w:val="24"/>
        </w:rPr>
        <w:br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  <w:r w:rsidR="0030545F" w:rsidRPr="000613B6">
        <w:rPr>
          <w:sz w:val="24"/>
          <w:szCs w:val="24"/>
        </w:rPr>
        <w:tab/>
      </w:r>
    </w:p>
    <w:p w14:paraId="0A14A7B3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5723B8B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1A632235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68241581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4B59F64A" w14:textId="77777777" w:rsidR="00AA3611" w:rsidRPr="000613B6" w:rsidRDefault="00AA3611" w:rsidP="00C07711">
      <w:pPr>
        <w:jc w:val="center"/>
        <w:rPr>
          <w:b/>
          <w:sz w:val="24"/>
          <w:szCs w:val="24"/>
        </w:rPr>
      </w:pPr>
    </w:p>
    <w:p w14:paraId="554A5B75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20A38AE5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3D14428A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4D498FAF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1A1A0777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739D205E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6DEFA291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1D3C8E96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3736D859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4E16AF97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575B04DA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59D60698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02C7E88A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4A309826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4549D57B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3C8F9AD6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6C33E4B2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1DD98284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3C70D38D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4F709AA5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2DE97E4A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719EA842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6EA9E1D6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0649C44F" w14:textId="77777777" w:rsidR="00393D19" w:rsidRPr="000613B6" w:rsidRDefault="00393D19" w:rsidP="00715B38">
      <w:pPr>
        <w:rPr>
          <w:b/>
          <w:sz w:val="24"/>
          <w:szCs w:val="24"/>
        </w:rPr>
      </w:pPr>
    </w:p>
    <w:p w14:paraId="56FCBE06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3912D647" w14:textId="77777777" w:rsidR="00393D19" w:rsidRPr="000613B6" w:rsidRDefault="00393D19" w:rsidP="00C07711">
      <w:pPr>
        <w:jc w:val="center"/>
        <w:rPr>
          <w:b/>
          <w:sz w:val="24"/>
          <w:szCs w:val="24"/>
        </w:rPr>
      </w:pPr>
    </w:p>
    <w:p w14:paraId="22B3436D" w14:textId="77777777" w:rsidR="00BA18FD" w:rsidRPr="003A6730" w:rsidRDefault="009A3931" w:rsidP="003F6EEE">
      <w:pPr>
        <w:jc w:val="center"/>
        <w:rPr>
          <w:b/>
          <w:sz w:val="28"/>
          <w:szCs w:val="28"/>
        </w:rPr>
      </w:pPr>
      <w:r w:rsidRPr="000613B6">
        <w:rPr>
          <w:b/>
          <w:sz w:val="24"/>
          <w:szCs w:val="24"/>
        </w:rPr>
        <w:br w:type="page"/>
      </w:r>
    </w:p>
    <w:p w14:paraId="522E7A13" w14:textId="77777777" w:rsidR="002C3395" w:rsidRDefault="002C3395" w:rsidP="002A5B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Содержание</w:t>
      </w:r>
    </w:p>
    <w:p w14:paraId="23BB0489" w14:textId="5EA26832" w:rsidR="00AB7F12" w:rsidRPr="00AB7F12" w:rsidRDefault="002A5B46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TOC \h \z \t "Стиль1_главный;1" </w:instrText>
      </w:r>
      <w:r>
        <w:rPr>
          <w:b/>
          <w:sz w:val="24"/>
          <w:szCs w:val="24"/>
        </w:rPr>
        <w:fldChar w:fldCharType="separate"/>
      </w:r>
      <w:hyperlink w:anchor="_Toc31733124" w:history="1">
        <w:r w:rsidR="00AB7F12" w:rsidRPr="00AB7F12">
          <w:rPr>
            <w:rStyle w:val="af7"/>
            <w:noProof/>
            <w:sz w:val="24"/>
            <w:szCs w:val="24"/>
          </w:rPr>
          <w:t>Введение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_Toc31733124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4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58A9CEA4" w14:textId="5179865D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25" w:history="1">
        <w:r w:rsidR="00AB7F12" w:rsidRPr="00AB7F12">
          <w:rPr>
            <w:rStyle w:val="af7"/>
            <w:noProof/>
            <w:sz w:val="24"/>
            <w:szCs w:val="24"/>
          </w:rPr>
          <w:t>Общие требования к курсовому проекту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_Toc31733125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5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05693F60" w14:textId="178F8C7D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26" w:history="1">
        <w:r w:rsidR="00AB7F12" w:rsidRPr="00AB7F12">
          <w:rPr>
            <w:rStyle w:val="af7"/>
            <w:noProof/>
            <w:sz w:val="24"/>
            <w:szCs w:val="24"/>
          </w:rPr>
          <w:t>Структура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_Toc31733126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6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31B0F887" w14:textId="121AC8CE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27" w:history="1">
        <w:r w:rsidR="00AB7F12" w:rsidRPr="00AB7F12">
          <w:rPr>
            <w:rStyle w:val="af7"/>
            <w:noProof/>
            <w:sz w:val="24"/>
            <w:szCs w:val="24"/>
          </w:rPr>
          <w:t>Требования к структурным элементам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_Toc31733127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7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6D3B24CA" w14:textId="2A24B43F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28" w:history="1">
        <w:r w:rsidR="00AB7F12" w:rsidRPr="00AB7F12">
          <w:rPr>
            <w:rStyle w:val="af7"/>
            <w:noProof/>
            <w:sz w:val="24"/>
            <w:szCs w:val="24"/>
          </w:rPr>
          <w:t>Организация выполнения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_Toc31733128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17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10FF39BE" w14:textId="3D26A4EA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29" w:history="1">
        <w:r w:rsidR="00AB7F12" w:rsidRPr="00AB7F12">
          <w:rPr>
            <w:rStyle w:val="af7"/>
            <w:noProof/>
            <w:sz w:val="24"/>
            <w:szCs w:val="24"/>
          </w:rPr>
          <w:t>Оформление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_Toc31733129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19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2A56F847" w14:textId="7F0C98E1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0" w:history="1">
        <w:r w:rsidR="00AB7F12" w:rsidRPr="00AB7F12">
          <w:rPr>
            <w:rStyle w:val="af7"/>
            <w:noProof/>
            <w:sz w:val="24"/>
            <w:szCs w:val="24"/>
          </w:rPr>
          <w:t>Защита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_Toc31733130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20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657F95DB" w14:textId="5F520397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1" w:history="1">
        <w:r w:rsidR="00AB7F12" w:rsidRPr="00AB7F12">
          <w:rPr>
            <w:rStyle w:val="af7"/>
            <w:noProof/>
            <w:sz w:val="24"/>
            <w:szCs w:val="24"/>
          </w:rPr>
          <w:t>Перечень тем для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_Toc31733131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21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6AA4D922" w14:textId="5D297B2B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2" w:history="1">
        <w:r w:rsidR="00AB7F12" w:rsidRPr="00AB7F12">
          <w:rPr>
            <w:rStyle w:val="af7"/>
            <w:noProof/>
            <w:sz w:val="24"/>
            <w:szCs w:val="24"/>
          </w:rPr>
          <w:t>Критерии оценки курсового проекта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_Toc31733132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22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512AE0BE" w14:textId="5BDC4D6C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3" w:history="1">
        <w:r w:rsidR="00AB7F12" w:rsidRPr="00AB7F12">
          <w:rPr>
            <w:rStyle w:val="af7"/>
            <w:noProof/>
            <w:sz w:val="24"/>
            <w:szCs w:val="24"/>
            <w:lang w:val="en-US"/>
          </w:rPr>
          <w:t>C</w:t>
        </w:r>
        <w:r w:rsidR="00AB7F12" w:rsidRPr="00AB7F12">
          <w:rPr>
            <w:rStyle w:val="af7"/>
            <w:noProof/>
            <w:sz w:val="24"/>
            <w:szCs w:val="24"/>
          </w:rPr>
          <w:t>писок литературы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_Toc31733133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23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74FCA85F" w14:textId="7CAC3A18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4" w:history="1">
        <w:r w:rsidR="00AB7F12" w:rsidRPr="00AB7F12">
          <w:rPr>
            <w:rStyle w:val="af7"/>
            <w:noProof/>
            <w:sz w:val="24"/>
            <w:szCs w:val="24"/>
          </w:rPr>
          <w:t>Приложение 1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_Toc31733134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24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1BD42C11" w14:textId="38797E8C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5" w:history="1">
        <w:r w:rsidR="00AB7F12" w:rsidRPr="00AB7F12">
          <w:rPr>
            <w:rStyle w:val="af7"/>
            <w:noProof/>
            <w:sz w:val="24"/>
            <w:szCs w:val="24"/>
          </w:rPr>
          <w:t>Приложение 3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_Toc31733135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26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35AB3CDA" w14:textId="04CFB3AC" w:rsidR="00AB7F12" w:rsidRP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1733136" w:history="1">
        <w:r w:rsidR="00AB7F12" w:rsidRPr="00AB7F12">
          <w:rPr>
            <w:rStyle w:val="af7"/>
            <w:noProof/>
            <w:sz w:val="24"/>
            <w:szCs w:val="24"/>
          </w:rPr>
          <w:t>Приложение 4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_Toc31733136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27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054A4546" w14:textId="59A6EBAD" w:rsidR="00AB7F12" w:rsidRDefault="00C477C0">
      <w:pPr>
        <w:pStyle w:val="1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733137" w:history="1">
        <w:r w:rsidR="00AB7F12" w:rsidRPr="00AB7F12">
          <w:rPr>
            <w:rStyle w:val="af7"/>
            <w:noProof/>
            <w:sz w:val="24"/>
            <w:szCs w:val="24"/>
          </w:rPr>
          <w:t>Приложение 5</w:t>
        </w:r>
        <w:r w:rsidR="00AB7F12" w:rsidRPr="00AB7F12">
          <w:rPr>
            <w:noProof/>
            <w:webHidden/>
            <w:sz w:val="24"/>
            <w:szCs w:val="24"/>
          </w:rPr>
          <w:tab/>
        </w:r>
        <w:r w:rsidR="00AB7F12" w:rsidRPr="00AB7F12">
          <w:rPr>
            <w:noProof/>
            <w:webHidden/>
            <w:sz w:val="24"/>
            <w:szCs w:val="24"/>
          </w:rPr>
          <w:fldChar w:fldCharType="begin"/>
        </w:r>
        <w:r w:rsidR="00AB7F12" w:rsidRPr="00AB7F12">
          <w:rPr>
            <w:noProof/>
            <w:webHidden/>
            <w:sz w:val="24"/>
            <w:szCs w:val="24"/>
          </w:rPr>
          <w:instrText xml:space="preserve"> PAGEREF _Toc31733137 \h </w:instrText>
        </w:r>
        <w:r w:rsidR="00AB7F12" w:rsidRPr="00AB7F12">
          <w:rPr>
            <w:noProof/>
            <w:webHidden/>
            <w:sz w:val="24"/>
            <w:szCs w:val="24"/>
          </w:rPr>
        </w:r>
        <w:r w:rsidR="00AB7F12" w:rsidRPr="00AB7F12">
          <w:rPr>
            <w:noProof/>
            <w:webHidden/>
            <w:sz w:val="24"/>
            <w:szCs w:val="24"/>
          </w:rPr>
          <w:fldChar w:fldCharType="separate"/>
        </w:r>
        <w:r w:rsidR="00952076">
          <w:rPr>
            <w:noProof/>
            <w:webHidden/>
            <w:sz w:val="24"/>
            <w:szCs w:val="24"/>
          </w:rPr>
          <w:t>28</w:t>
        </w:r>
        <w:r w:rsidR="00AB7F12" w:rsidRPr="00AB7F12">
          <w:rPr>
            <w:noProof/>
            <w:webHidden/>
            <w:sz w:val="24"/>
            <w:szCs w:val="24"/>
          </w:rPr>
          <w:fldChar w:fldCharType="end"/>
        </w:r>
      </w:hyperlink>
    </w:p>
    <w:p w14:paraId="5E25EC39" w14:textId="77777777" w:rsidR="007257D2" w:rsidRDefault="002A5B46" w:rsidP="002A5B4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5C0DFDB2" w14:textId="77777777" w:rsidR="002C3395" w:rsidRDefault="002C3395" w:rsidP="002C3395">
      <w:pPr>
        <w:jc w:val="center"/>
        <w:rPr>
          <w:b/>
          <w:sz w:val="24"/>
          <w:szCs w:val="24"/>
        </w:rPr>
      </w:pPr>
    </w:p>
    <w:p w14:paraId="4DD6BD1D" w14:textId="77777777" w:rsidR="002C3395" w:rsidRDefault="002C3395" w:rsidP="002C3395">
      <w:pPr>
        <w:jc w:val="center"/>
        <w:rPr>
          <w:b/>
          <w:sz w:val="24"/>
          <w:szCs w:val="24"/>
        </w:rPr>
      </w:pPr>
    </w:p>
    <w:p w14:paraId="4221E32B" w14:textId="77777777" w:rsidR="002C3395" w:rsidRDefault="002C339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14B619" w14:textId="77777777" w:rsidR="003F6EEE" w:rsidRPr="009843D2" w:rsidRDefault="00C750CD" w:rsidP="007257D2">
      <w:pPr>
        <w:pStyle w:val="12"/>
      </w:pPr>
      <w:bookmarkStart w:id="1" w:name="_Toc31733124"/>
      <w:r>
        <w:lastRenderedPageBreak/>
        <w:t>В</w:t>
      </w:r>
      <w:r w:rsidR="003F6EEE" w:rsidRPr="009843D2">
        <w:t>ведение</w:t>
      </w:r>
      <w:bookmarkEnd w:id="1"/>
    </w:p>
    <w:p w14:paraId="1A9AAFE1" w14:textId="77777777" w:rsidR="000436AE" w:rsidRPr="000436AE" w:rsidRDefault="00387B57" w:rsidP="00387B57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Методические указания предназначены</w:t>
      </w:r>
      <w:r w:rsidR="003F6EEE" w:rsidRPr="009843D2">
        <w:rPr>
          <w:sz w:val="24"/>
          <w:szCs w:val="24"/>
        </w:rPr>
        <w:t xml:space="preserve"> для выполнения курсового проекта </w:t>
      </w:r>
      <w:r w:rsidR="000436AE" w:rsidRPr="000436AE">
        <w:rPr>
          <w:sz w:val="24"/>
          <w:szCs w:val="24"/>
        </w:rPr>
        <w:t>по МДК.07.02 «Оптимизация веб-приложений»</w:t>
      </w:r>
      <w:r w:rsidR="000436AE">
        <w:rPr>
          <w:sz w:val="24"/>
          <w:szCs w:val="24"/>
        </w:rPr>
        <w:t xml:space="preserve"> </w:t>
      </w:r>
      <w:r w:rsidR="000436AE" w:rsidRPr="000436AE">
        <w:rPr>
          <w:sz w:val="24"/>
          <w:szCs w:val="24"/>
        </w:rPr>
        <w:t>для специальности 09.02.07</w:t>
      </w:r>
      <w:r w:rsidR="000436AE">
        <w:rPr>
          <w:sz w:val="24"/>
          <w:szCs w:val="24"/>
        </w:rPr>
        <w:t xml:space="preserve"> </w:t>
      </w:r>
      <w:r w:rsidR="000436AE" w:rsidRPr="000436AE">
        <w:rPr>
          <w:sz w:val="24"/>
          <w:szCs w:val="24"/>
        </w:rPr>
        <w:t xml:space="preserve">«Информационные системы и программирование» </w:t>
      </w:r>
    </w:p>
    <w:p w14:paraId="3B5A1990" w14:textId="77777777" w:rsidR="003F6EEE" w:rsidRPr="009843D2" w:rsidRDefault="003F6EEE" w:rsidP="000436AE">
      <w:pPr>
        <w:pStyle w:val="af1"/>
        <w:spacing w:before="120" w:line="360" w:lineRule="auto"/>
        <w:ind w:left="0"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Курсовой проект является одной из важнейших форм учебной работы и выполняется студентом в соответствии с учебным планом. Тематика курсовых проектов разрабатыва</w:t>
      </w:r>
      <w:r w:rsidR="00CF23C5">
        <w:rPr>
          <w:sz w:val="24"/>
          <w:szCs w:val="24"/>
        </w:rPr>
        <w:t>е</w:t>
      </w:r>
      <w:r w:rsidRPr="009843D2">
        <w:rPr>
          <w:sz w:val="24"/>
          <w:szCs w:val="24"/>
        </w:rPr>
        <w:t>тся преподавателем, ве</w:t>
      </w:r>
      <w:r w:rsidR="00CF23C5">
        <w:rPr>
          <w:sz w:val="24"/>
          <w:szCs w:val="24"/>
        </w:rPr>
        <w:t>дущим данный МДК</w:t>
      </w:r>
      <w:r w:rsidRPr="009843D2">
        <w:rPr>
          <w:sz w:val="24"/>
          <w:szCs w:val="24"/>
        </w:rPr>
        <w:t xml:space="preserve">, и рассматривается на заседании кафедры. Тема курсового проекта может быть предложена студентом при условии обоснования им целесообразности её разработки. </w:t>
      </w:r>
    </w:p>
    <w:p w14:paraId="0A938674" w14:textId="77777777" w:rsidR="003F6EEE" w:rsidRPr="009843D2" w:rsidRDefault="003F6EEE" w:rsidP="00243403">
      <w:pPr>
        <w:spacing w:line="360" w:lineRule="auto"/>
        <w:ind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График выполнения курсового проекта и защиты составляется преподавателем и утверждается заведующим отделением.</w:t>
      </w:r>
    </w:p>
    <w:p w14:paraId="5899BB26" w14:textId="77777777" w:rsidR="00B00EAD" w:rsidRDefault="003F6EEE" w:rsidP="00F44D8F">
      <w:pPr>
        <w:spacing w:line="360" w:lineRule="auto"/>
        <w:ind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Целью выполнения курсового проекта </w:t>
      </w:r>
      <w:r w:rsidR="000436AE">
        <w:rPr>
          <w:sz w:val="24"/>
          <w:szCs w:val="24"/>
        </w:rPr>
        <w:t xml:space="preserve">является </w:t>
      </w:r>
      <w:r w:rsidR="000436AE" w:rsidRPr="000436AE">
        <w:rPr>
          <w:rFonts w:hint="eastAsia"/>
          <w:sz w:val="24"/>
          <w:szCs w:val="24"/>
        </w:rPr>
        <w:t>применение</w:t>
      </w:r>
      <w:r w:rsidR="000436AE" w:rsidRPr="000436AE">
        <w:rPr>
          <w:sz w:val="24"/>
          <w:szCs w:val="24"/>
        </w:rPr>
        <w:t xml:space="preserve"> </w:t>
      </w:r>
      <w:r w:rsidR="000436AE" w:rsidRPr="000436AE">
        <w:rPr>
          <w:rFonts w:hint="eastAsia"/>
          <w:sz w:val="24"/>
          <w:szCs w:val="24"/>
        </w:rPr>
        <w:t>знаний</w:t>
      </w:r>
      <w:r w:rsidR="000436AE" w:rsidRPr="000436AE">
        <w:rPr>
          <w:sz w:val="24"/>
          <w:szCs w:val="24"/>
        </w:rPr>
        <w:t xml:space="preserve"> </w:t>
      </w:r>
      <w:r w:rsidR="000436AE" w:rsidRPr="000436AE">
        <w:rPr>
          <w:rFonts w:hint="eastAsia"/>
          <w:sz w:val="24"/>
          <w:szCs w:val="24"/>
        </w:rPr>
        <w:t>в</w:t>
      </w:r>
      <w:r w:rsidR="000436AE" w:rsidRPr="000436AE">
        <w:rPr>
          <w:sz w:val="24"/>
          <w:szCs w:val="24"/>
        </w:rPr>
        <w:t xml:space="preserve"> </w:t>
      </w:r>
      <w:r w:rsidR="000436AE" w:rsidRPr="000436AE">
        <w:rPr>
          <w:rFonts w:hint="eastAsia"/>
          <w:sz w:val="24"/>
          <w:szCs w:val="24"/>
        </w:rPr>
        <w:t>практической</w:t>
      </w:r>
      <w:r w:rsidR="000436AE" w:rsidRPr="000436AE">
        <w:rPr>
          <w:sz w:val="24"/>
          <w:szCs w:val="24"/>
        </w:rPr>
        <w:t xml:space="preserve"> </w:t>
      </w:r>
      <w:r w:rsidR="000436AE" w:rsidRPr="000436AE">
        <w:rPr>
          <w:rFonts w:hint="eastAsia"/>
          <w:sz w:val="24"/>
          <w:szCs w:val="24"/>
        </w:rPr>
        <w:t>деятельности</w:t>
      </w:r>
      <w:r w:rsidR="000436AE">
        <w:rPr>
          <w:sz w:val="24"/>
          <w:szCs w:val="24"/>
        </w:rPr>
        <w:t xml:space="preserve"> в сфере разработки </w:t>
      </w:r>
      <w:r w:rsidR="00B00EAD">
        <w:rPr>
          <w:sz w:val="24"/>
          <w:szCs w:val="24"/>
        </w:rPr>
        <w:t xml:space="preserve">и создания </w:t>
      </w:r>
      <w:r w:rsidR="000436AE" w:rsidRPr="00F44D8F">
        <w:rPr>
          <w:sz w:val="24"/>
          <w:szCs w:val="24"/>
        </w:rPr>
        <w:t>Web</w:t>
      </w:r>
      <w:r w:rsidR="000436AE" w:rsidRPr="000436AE">
        <w:rPr>
          <w:sz w:val="24"/>
          <w:szCs w:val="24"/>
        </w:rPr>
        <w:t>-</w:t>
      </w:r>
      <w:r w:rsidR="000436AE">
        <w:rPr>
          <w:sz w:val="24"/>
          <w:szCs w:val="24"/>
        </w:rPr>
        <w:t xml:space="preserve">сайта на основе </w:t>
      </w:r>
      <w:r w:rsidR="000436AE" w:rsidRPr="00F44D8F">
        <w:rPr>
          <w:sz w:val="24"/>
          <w:szCs w:val="24"/>
        </w:rPr>
        <w:t>SEO</w:t>
      </w:r>
      <w:r w:rsidR="000436AE" w:rsidRPr="000436AE">
        <w:rPr>
          <w:sz w:val="24"/>
          <w:szCs w:val="24"/>
        </w:rPr>
        <w:t>-</w:t>
      </w:r>
      <w:r w:rsidR="00B00EAD">
        <w:rPr>
          <w:sz w:val="24"/>
          <w:szCs w:val="24"/>
        </w:rPr>
        <w:t xml:space="preserve">проектирования, с использованием языка гипертекстовой разметки и языков программирования. </w:t>
      </w:r>
      <w:r w:rsidR="00B00EAD" w:rsidRPr="00B00EAD">
        <w:rPr>
          <w:rFonts w:hint="eastAsia"/>
          <w:sz w:val="24"/>
          <w:szCs w:val="24"/>
        </w:rPr>
        <w:t>В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ходе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выполнения</w:t>
      </w:r>
      <w:r w:rsidR="00B00EAD" w:rsidRPr="00B00EAD">
        <w:rPr>
          <w:sz w:val="24"/>
          <w:szCs w:val="24"/>
        </w:rPr>
        <w:t xml:space="preserve"> </w:t>
      </w:r>
      <w:r w:rsidR="00B00EAD">
        <w:rPr>
          <w:rFonts w:hint="eastAsia"/>
          <w:sz w:val="24"/>
          <w:szCs w:val="24"/>
        </w:rPr>
        <w:t>курсового</w:t>
      </w:r>
      <w:r w:rsidR="00B00EAD" w:rsidRPr="00B00EAD">
        <w:rPr>
          <w:sz w:val="24"/>
          <w:szCs w:val="24"/>
        </w:rPr>
        <w:t xml:space="preserve"> </w:t>
      </w:r>
      <w:r w:rsidR="00B00EAD">
        <w:rPr>
          <w:rFonts w:hint="eastAsia"/>
          <w:sz w:val="24"/>
          <w:szCs w:val="24"/>
        </w:rPr>
        <w:t>проекта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у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студента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должно</w:t>
      </w:r>
      <w:r w:rsid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сформироваться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представление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об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этапах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проектирования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и</w:t>
      </w:r>
      <w:r w:rsidR="00B00EAD" w:rsidRPr="00B00EAD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создания</w:t>
      </w:r>
      <w:r w:rsidR="00F44D8F">
        <w:rPr>
          <w:sz w:val="24"/>
          <w:szCs w:val="24"/>
        </w:rPr>
        <w:t xml:space="preserve"> </w:t>
      </w:r>
      <w:r w:rsidR="00B00EAD" w:rsidRPr="00B00EAD">
        <w:rPr>
          <w:rFonts w:hint="eastAsia"/>
          <w:sz w:val="24"/>
          <w:szCs w:val="24"/>
        </w:rPr>
        <w:t>интернет</w:t>
      </w:r>
      <w:r w:rsidR="00B00EAD" w:rsidRPr="00B00EAD">
        <w:rPr>
          <w:sz w:val="24"/>
          <w:szCs w:val="24"/>
        </w:rPr>
        <w:t>-</w:t>
      </w:r>
      <w:r w:rsidR="00B00EAD" w:rsidRPr="00B00EAD">
        <w:rPr>
          <w:rFonts w:hint="eastAsia"/>
          <w:sz w:val="24"/>
          <w:szCs w:val="24"/>
        </w:rPr>
        <w:t>сайтов</w:t>
      </w:r>
      <w:r w:rsidR="00F44D8F">
        <w:rPr>
          <w:sz w:val="24"/>
          <w:szCs w:val="24"/>
        </w:rPr>
        <w:t>, с использование оптимизации сайта.</w:t>
      </w:r>
    </w:p>
    <w:p w14:paraId="1CAD84B0" w14:textId="77777777" w:rsidR="003F6EEE" w:rsidRPr="009843D2" w:rsidRDefault="003F6EEE" w:rsidP="000436AE">
      <w:pPr>
        <w:spacing w:line="360" w:lineRule="auto"/>
        <w:ind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Выполнение курсового проекта определяет степень готовности студента к самостоятельной </w:t>
      </w:r>
      <w:r w:rsidR="00F44D8F">
        <w:rPr>
          <w:sz w:val="24"/>
          <w:szCs w:val="24"/>
        </w:rPr>
        <w:t>деятельности</w:t>
      </w:r>
      <w:r w:rsidRPr="009843D2">
        <w:rPr>
          <w:sz w:val="24"/>
          <w:szCs w:val="24"/>
        </w:rPr>
        <w:t>. На курсовой проект отводится 30 часов. По окончании написания курсового проекта проводится защита.</w:t>
      </w:r>
    </w:p>
    <w:p w14:paraId="47C80C49" w14:textId="77777777" w:rsidR="003F6EEE" w:rsidRPr="009843D2" w:rsidRDefault="003F6EEE" w:rsidP="00243403">
      <w:pPr>
        <w:spacing w:line="360" w:lineRule="auto"/>
        <w:ind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Для выполнения курсового проекта, студенту рекомендуется воспользоваться литературными </w:t>
      </w:r>
      <w:r w:rsidR="00D9278F">
        <w:rPr>
          <w:sz w:val="24"/>
          <w:szCs w:val="24"/>
        </w:rPr>
        <w:t xml:space="preserve">и </w:t>
      </w:r>
      <w:r w:rsidR="00DD6749">
        <w:rPr>
          <w:sz w:val="24"/>
          <w:szCs w:val="24"/>
        </w:rPr>
        <w:t>интернет-</w:t>
      </w:r>
      <w:r w:rsidRPr="00E80FAF">
        <w:rPr>
          <w:sz w:val="24"/>
          <w:szCs w:val="24"/>
        </w:rPr>
        <w:t>источниками</w:t>
      </w:r>
      <w:r w:rsidRPr="009843D2">
        <w:rPr>
          <w:sz w:val="24"/>
          <w:szCs w:val="24"/>
        </w:rPr>
        <w:t>, представленными в списке литературы.</w:t>
      </w:r>
    </w:p>
    <w:p w14:paraId="608C16C6" w14:textId="77777777" w:rsidR="003F6EEE" w:rsidRPr="009843D2" w:rsidRDefault="003F6EEE" w:rsidP="00243403">
      <w:pPr>
        <w:pStyle w:val="22"/>
        <w:spacing w:line="360" w:lineRule="auto"/>
        <w:ind w:left="0"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Выполнение курсового проекта способствует более глубокому изучению теоретического </w:t>
      </w:r>
      <w:r w:rsidR="00F44D8F">
        <w:rPr>
          <w:sz w:val="24"/>
          <w:szCs w:val="24"/>
        </w:rPr>
        <w:t>материала</w:t>
      </w:r>
      <w:r w:rsidRPr="009843D2">
        <w:rPr>
          <w:sz w:val="24"/>
          <w:szCs w:val="24"/>
        </w:rPr>
        <w:t xml:space="preserve"> и приобретению практических навыков в области решения </w:t>
      </w:r>
      <w:r w:rsidR="00F44D8F">
        <w:rPr>
          <w:sz w:val="24"/>
          <w:szCs w:val="24"/>
        </w:rPr>
        <w:t>практических</w:t>
      </w:r>
      <w:r w:rsidRPr="009843D2">
        <w:rPr>
          <w:sz w:val="24"/>
          <w:szCs w:val="24"/>
        </w:rPr>
        <w:t xml:space="preserve"> задач, а также требует от студента умения пользоваться специальной литературой, проводить исследования, </w:t>
      </w:r>
      <w:r w:rsidR="00F44D8F">
        <w:rPr>
          <w:sz w:val="24"/>
          <w:szCs w:val="24"/>
        </w:rPr>
        <w:t>применять теоретические знания на практике.</w:t>
      </w:r>
    </w:p>
    <w:p w14:paraId="795283FE" w14:textId="77777777" w:rsidR="003F6EEE" w:rsidRPr="009843D2" w:rsidRDefault="003F6EEE" w:rsidP="00243403">
      <w:pPr>
        <w:spacing w:line="360" w:lineRule="auto"/>
        <w:ind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В </w:t>
      </w:r>
      <w:r w:rsidR="00DF5BC3">
        <w:rPr>
          <w:sz w:val="24"/>
          <w:szCs w:val="24"/>
        </w:rPr>
        <w:t>методических указаниях</w:t>
      </w:r>
      <w:r w:rsidRPr="009843D2">
        <w:rPr>
          <w:sz w:val="24"/>
          <w:szCs w:val="24"/>
        </w:rPr>
        <w:t xml:space="preserve"> содержатся общие требования, предъявляемые к выполнению, оформлению и защите курсового проекта, подробное описание структуры курсового проекта.</w:t>
      </w:r>
    </w:p>
    <w:p w14:paraId="6D9E8DD9" w14:textId="77777777" w:rsidR="00A33CCF" w:rsidRDefault="00DF5BC3" w:rsidP="00243403">
      <w:pPr>
        <w:spacing w:line="360" w:lineRule="auto"/>
        <w:ind w:firstLine="709"/>
        <w:jc w:val="both"/>
        <w:rPr>
          <w:sz w:val="24"/>
          <w:szCs w:val="24"/>
        </w:rPr>
      </w:pPr>
      <w:r w:rsidRPr="00463CEF">
        <w:rPr>
          <w:sz w:val="24"/>
          <w:szCs w:val="24"/>
        </w:rPr>
        <w:t>Методические указания</w:t>
      </w:r>
      <w:r w:rsidR="003F6EEE" w:rsidRPr="00463CEF">
        <w:rPr>
          <w:sz w:val="24"/>
          <w:szCs w:val="24"/>
        </w:rPr>
        <w:t xml:space="preserve"> содерж</w:t>
      </w:r>
      <w:r w:rsidRPr="00463CEF">
        <w:rPr>
          <w:sz w:val="24"/>
          <w:szCs w:val="24"/>
        </w:rPr>
        <w:t>а</w:t>
      </w:r>
      <w:r w:rsidR="00805831" w:rsidRPr="00463CEF">
        <w:rPr>
          <w:sz w:val="24"/>
          <w:szCs w:val="24"/>
        </w:rPr>
        <w:t>т приложения</w:t>
      </w:r>
      <w:r w:rsidR="003F6EEE" w:rsidRPr="00463CEF">
        <w:rPr>
          <w:sz w:val="24"/>
          <w:szCs w:val="24"/>
        </w:rPr>
        <w:t xml:space="preserve">: темы, график выполнения курсового проекта, </w:t>
      </w:r>
      <w:r w:rsidR="00DD6749" w:rsidRPr="00463CEF">
        <w:rPr>
          <w:sz w:val="24"/>
          <w:szCs w:val="24"/>
        </w:rPr>
        <w:t xml:space="preserve">образец </w:t>
      </w:r>
      <w:r w:rsidR="003F6EEE" w:rsidRPr="00463CEF">
        <w:rPr>
          <w:sz w:val="24"/>
          <w:szCs w:val="24"/>
        </w:rPr>
        <w:t>задания, схема правильного оформления используемой литературы, образец оформления титульного листа и отзыва на курсовой проект.</w:t>
      </w:r>
    </w:p>
    <w:p w14:paraId="76B4B14B" w14:textId="77777777" w:rsidR="00A33CCF" w:rsidRPr="009843D2" w:rsidRDefault="00A33CCF">
      <w:pPr>
        <w:rPr>
          <w:sz w:val="24"/>
          <w:szCs w:val="24"/>
        </w:rPr>
      </w:pPr>
      <w:r w:rsidRPr="009843D2">
        <w:rPr>
          <w:sz w:val="24"/>
          <w:szCs w:val="24"/>
        </w:rPr>
        <w:br w:type="page"/>
      </w:r>
    </w:p>
    <w:p w14:paraId="0D028701" w14:textId="77777777" w:rsidR="00A33CCF" w:rsidRPr="00A9555F" w:rsidRDefault="00A33CCF" w:rsidP="007257D2">
      <w:pPr>
        <w:pStyle w:val="12"/>
      </w:pPr>
      <w:bookmarkStart w:id="2" w:name="_Toc31733125"/>
      <w:r w:rsidRPr="009843D2">
        <w:lastRenderedPageBreak/>
        <w:t>Общие требования</w:t>
      </w:r>
      <w:r w:rsidR="00A9555F" w:rsidRPr="00A9555F">
        <w:t xml:space="preserve"> </w:t>
      </w:r>
      <w:r w:rsidR="00A9555F">
        <w:t>к курсовому проекту</w:t>
      </w:r>
      <w:bookmarkEnd w:id="2"/>
    </w:p>
    <w:p w14:paraId="3501F579" w14:textId="77777777" w:rsidR="00A9555F" w:rsidRPr="00A9555F" w:rsidRDefault="00A9555F" w:rsidP="00A9555F">
      <w:pPr>
        <w:tabs>
          <w:tab w:val="left" w:pos="284"/>
        </w:tabs>
        <w:spacing w:line="360" w:lineRule="auto"/>
        <w:ind w:firstLine="902"/>
        <w:jc w:val="both"/>
        <w:rPr>
          <w:sz w:val="24"/>
          <w:szCs w:val="24"/>
        </w:rPr>
      </w:pPr>
      <w:r w:rsidRPr="00DD6749">
        <w:rPr>
          <w:sz w:val="24"/>
          <w:szCs w:val="24"/>
        </w:rPr>
        <w:t xml:space="preserve">Курсовой проект должен содержать пояснительную записку и </w:t>
      </w:r>
      <w:r w:rsidR="00054D43" w:rsidRPr="00DD6749">
        <w:rPr>
          <w:sz w:val="24"/>
          <w:szCs w:val="24"/>
        </w:rPr>
        <w:t xml:space="preserve">файлы с компонентами </w:t>
      </w:r>
      <w:r w:rsidR="00387B57" w:rsidRPr="00DD6749">
        <w:rPr>
          <w:sz w:val="24"/>
          <w:szCs w:val="24"/>
          <w:lang w:val="en-US"/>
        </w:rPr>
        <w:t>Web</w:t>
      </w:r>
      <w:r w:rsidR="00387B57" w:rsidRPr="00DD6749">
        <w:rPr>
          <w:sz w:val="24"/>
          <w:szCs w:val="24"/>
        </w:rPr>
        <w:t>-сайта на магнитном носителе</w:t>
      </w:r>
      <w:r w:rsidRPr="00DD6749">
        <w:rPr>
          <w:sz w:val="24"/>
          <w:szCs w:val="24"/>
        </w:rPr>
        <w:t>. Объем пояснительной записк</w:t>
      </w:r>
      <w:r w:rsidR="00054D43" w:rsidRPr="00DD6749">
        <w:rPr>
          <w:sz w:val="24"/>
          <w:szCs w:val="24"/>
        </w:rPr>
        <w:t xml:space="preserve">и не </w:t>
      </w:r>
      <w:r w:rsidR="00DF5BC3" w:rsidRPr="00DD6749">
        <w:rPr>
          <w:sz w:val="24"/>
          <w:szCs w:val="24"/>
        </w:rPr>
        <w:t>менее</w:t>
      </w:r>
      <w:r w:rsidR="00054D43" w:rsidRPr="00DD6749">
        <w:rPr>
          <w:sz w:val="24"/>
          <w:szCs w:val="24"/>
        </w:rPr>
        <w:t xml:space="preserve"> </w:t>
      </w:r>
      <w:r w:rsidR="00DF5BC3" w:rsidRPr="00DD6749">
        <w:rPr>
          <w:sz w:val="24"/>
          <w:szCs w:val="24"/>
        </w:rPr>
        <w:t>2</w:t>
      </w:r>
      <w:r w:rsidR="0081596F" w:rsidRPr="00DD6749">
        <w:rPr>
          <w:sz w:val="24"/>
          <w:szCs w:val="24"/>
        </w:rPr>
        <w:t>5</w:t>
      </w:r>
      <w:r w:rsidR="00054D43" w:rsidRPr="00DD6749">
        <w:rPr>
          <w:sz w:val="24"/>
          <w:szCs w:val="24"/>
        </w:rPr>
        <w:t xml:space="preserve"> листов формата</w:t>
      </w:r>
      <w:r w:rsidR="00054D43">
        <w:rPr>
          <w:sz w:val="24"/>
          <w:szCs w:val="24"/>
        </w:rPr>
        <w:t xml:space="preserve"> А4</w:t>
      </w:r>
      <w:r w:rsidR="00A6013A">
        <w:rPr>
          <w:sz w:val="24"/>
          <w:szCs w:val="24"/>
        </w:rPr>
        <w:t xml:space="preserve"> (без приложений)</w:t>
      </w:r>
      <w:r w:rsidR="00054D43">
        <w:rPr>
          <w:sz w:val="24"/>
          <w:szCs w:val="24"/>
        </w:rPr>
        <w:t>.</w:t>
      </w:r>
      <w:r w:rsidRPr="00A9555F">
        <w:rPr>
          <w:sz w:val="24"/>
          <w:szCs w:val="24"/>
        </w:rPr>
        <w:t xml:space="preserve"> </w:t>
      </w:r>
    </w:p>
    <w:p w14:paraId="27330112" w14:textId="77777777" w:rsidR="00A9555F" w:rsidRPr="00A9555F" w:rsidRDefault="00054D43" w:rsidP="005E19AC">
      <w:pPr>
        <w:spacing w:line="360" w:lineRule="auto"/>
        <w:ind w:firstLine="9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Текстовые </w:t>
      </w:r>
      <w:r w:rsidR="00A9555F" w:rsidRPr="00A9555F">
        <w:rPr>
          <w:sz w:val="24"/>
          <w:szCs w:val="24"/>
        </w:rPr>
        <w:t xml:space="preserve">документы </w:t>
      </w:r>
      <w:r w:rsidR="00263DB8">
        <w:rPr>
          <w:sz w:val="24"/>
          <w:szCs w:val="24"/>
        </w:rPr>
        <w:t>оформляются</w:t>
      </w:r>
      <w:r w:rsidR="00A9555F" w:rsidRPr="00A9555F">
        <w:rPr>
          <w:sz w:val="24"/>
          <w:szCs w:val="24"/>
        </w:rPr>
        <w:t xml:space="preserve"> в соответствии со стандартами ЕСКД.</w:t>
      </w:r>
    </w:p>
    <w:p w14:paraId="6ABCC868" w14:textId="77777777" w:rsidR="0081596F" w:rsidRPr="00282A62" w:rsidRDefault="0081596F" w:rsidP="0081596F">
      <w:pPr>
        <w:pStyle w:val="af1"/>
        <w:spacing w:after="0" w:line="360" w:lineRule="auto"/>
        <w:rPr>
          <w:sz w:val="24"/>
          <w:szCs w:val="24"/>
        </w:rPr>
      </w:pPr>
      <w:r w:rsidRPr="00282A62">
        <w:rPr>
          <w:sz w:val="24"/>
          <w:szCs w:val="24"/>
        </w:rPr>
        <w:t xml:space="preserve">В пояснительной записке к </w:t>
      </w:r>
      <w:r>
        <w:rPr>
          <w:sz w:val="24"/>
          <w:szCs w:val="24"/>
        </w:rPr>
        <w:t>курсовому</w:t>
      </w:r>
      <w:r w:rsidRPr="00282A62">
        <w:rPr>
          <w:sz w:val="24"/>
          <w:szCs w:val="24"/>
        </w:rPr>
        <w:t xml:space="preserve"> проекту должна быть четко выдержана структура.</w:t>
      </w:r>
    </w:p>
    <w:p w14:paraId="676138D0" w14:textId="77777777" w:rsidR="0081596F" w:rsidRPr="006B1C2C" w:rsidRDefault="0081596F" w:rsidP="0081596F">
      <w:pPr>
        <w:pStyle w:val="af1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282A62">
        <w:rPr>
          <w:b/>
          <w:bCs/>
          <w:sz w:val="24"/>
          <w:szCs w:val="24"/>
        </w:rPr>
        <w:t>Титульный лист</w:t>
      </w:r>
      <w:r w:rsidRPr="002E001D">
        <w:rPr>
          <w:b/>
          <w:bCs/>
          <w:sz w:val="24"/>
          <w:szCs w:val="24"/>
        </w:rPr>
        <w:t xml:space="preserve"> </w:t>
      </w:r>
      <w:r w:rsidRPr="006B1C2C">
        <w:rPr>
          <w:bCs/>
          <w:sz w:val="24"/>
          <w:szCs w:val="24"/>
        </w:rPr>
        <w:t>является первой страницей, оформляется на типовом бланке.</w:t>
      </w:r>
    </w:p>
    <w:p w14:paraId="17CD6725" w14:textId="77777777" w:rsidR="0081596F" w:rsidRPr="006B1C2C" w:rsidRDefault="0081596F" w:rsidP="0081596F">
      <w:pPr>
        <w:pStyle w:val="af1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282A62">
        <w:rPr>
          <w:b/>
          <w:bCs/>
          <w:sz w:val="24"/>
          <w:szCs w:val="24"/>
        </w:rPr>
        <w:t xml:space="preserve">Задание на </w:t>
      </w:r>
      <w:r>
        <w:rPr>
          <w:b/>
          <w:bCs/>
          <w:sz w:val="24"/>
          <w:szCs w:val="24"/>
        </w:rPr>
        <w:t>курсовой</w:t>
      </w:r>
      <w:r w:rsidRPr="00282A62">
        <w:rPr>
          <w:b/>
          <w:bCs/>
          <w:sz w:val="24"/>
          <w:szCs w:val="24"/>
        </w:rPr>
        <w:t xml:space="preserve"> проект</w:t>
      </w:r>
      <w:r w:rsidRPr="002E001D">
        <w:rPr>
          <w:b/>
          <w:bCs/>
          <w:sz w:val="24"/>
          <w:szCs w:val="24"/>
        </w:rPr>
        <w:t xml:space="preserve"> </w:t>
      </w:r>
      <w:r w:rsidRPr="006B1C2C">
        <w:rPr>
          <w:bCs/>
          <w:sz w:val="24"/>
          <w:szCs w:val="24"/>
        </w:rPr>
        <w:t>является второй страницей и оформляется на бланке установленной формы с указанием даты выдачи задания, сроков выполнения и даты сдачи законченной работы.</w:t>
      </w:r>
    </w:p>
    <w:p w14:paraId="3DFAB947" w14:textId="77777777" w:rsidR="0081596F" w:rsidRPr="006B1C2C" w:rsidRDefault="0081596F" w:rsidP="0081596F">
      <w:pPr>
        <w:pStyle w:val="af1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Отзыв</w:t>
      </w:r>
      <w:r w:rsidRPr="00282A62">
        <w:rPr>
          <w:b/>
          <w:bCs/>
          <w:sz w:val="24"/>
          <w:szCs w:val="24"/>
        </w:rPr>
        <w:t xml:space="preserve"> </w:t>
      </w:r>
      <w:r w:rsidRPr="006B1C2C">
        <w:rPr>
          <w:b/>
          <w:bCs/>
          <w:sz w:val="24"/>
          <w:szCs w:val="24"/>
        </w:rPr>
        <w:t>руководителя</w:t>
      </w:r>
      <w:r w:rsidRPr="006B1C2C">
        <w:rPr>
          <w:bCs/>
          <w:sz w:val="24"/>
          <w:szCs w:val="24"/>
        </w:rPr>
        <w:t xml:space="preserve"> оформляется на типовом бланке.</w:t>
      </w:r>
    </w:p>
    <w:p w14:paraId="56A2B388" w14:textId="77777777" w:rsidR="0081596F" w:rsidRPr="006B1C2C" w:rsidRDefault="0081596F" w:rsidP="0081596F">
      <w:pPr>
        <w:pStyle w:val="af1"/>
        <w:spacing w:after="0" w:line="360" w:lineRule="auto"/>
        <w:ind w:left="0" w:firstLine="567"/>
        <w:jc w:val="both"/>
        <w:rPr>
          <w:b/>
          <w:bCs/>
          <w:sz w:val="24"/>
          <w:szCs w:val="24"/>
        </w:rPr>
      </w:pPr>
      <w:r w:rsidRPr="00282A62">
        <w:rPr>
          <w:b/>
          <w:bCs/>
          <w:sz w:val="24"/>
          <w:szCs w:val="24"/>
        </w:rPr>
        <w:t xml:space="preserve">Содержание </w:t>
      </w:r>
      <w:r>
        <w:rPr>
          <w:b/>
          <w:bCs/>
          <w:sz w:val="24"/>
          <w:szCs w:val="24"/>
        </w:rPr>
        <w:t>курсового проекта</w:t>
      </w:r>
      <w:r w:rsidRPr="002E001D">
        <w:rPr>
          <w:b/>
          <w:bCs/>
          <w:sz w:val="24"/>
          <w:szCs w:val="24"/>
        </w:rPr>
        <w:t xml:space="preserve"> </w:t>
      </w:r>
      <w:r w:rsidRPr="006B1C2C">
        <w:rPr>
          <w:bCs/>
          <w:sz w:val="24"/>
          <w:szCs w:val="24"/>
        </w:rPr>
        <w:t>вк</w:t>
      </w:r>
      <w:r>
        <w:rPr>
          <w:bCs/>
          <w:sz w:val="24"/>
          <w:szCs w:val="24"/>
        </w:rPr>
        <w:t xml:space="preserve">лючает названия глав </w:t>
      </w:r>
      <w:r w:rsidRPr="006B1C2C">
        <w:rPr>
          <w:bCs/>
          <w:sz w:val="24"/>
          <w:szCs w:val="24"/>
        </w:rPr>
        <w:t>с указанием страниц, с которых они начинаются. Пункты содержания соответствуют заголовкам глав и параграфов в тексте работы, представление их в тексте в другой редакции не допускается.</w:t>
      </w:r>
    </w:p>
    <w:p w14:paraId="3ACE40F9" w14:textId="77777777" w:rsidR="00A9555F" w:rsidRPr="00A9555F" w:rsidRDefault="00A9555F" w:rsidP="00A9555F">
      <w:pPr>
        <w:pStyle w:val="a8"/>
        <w:spacing w:line="360" w:lineRule="auto"/>
        <w:ind w:firstLine="902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A9555F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14:paraId="159F5EC3" w14:textId="77777777" w:rsidR="003F6EEE" w:rsidRPr="009843D2" w:rsidRDefault="00A9555F" w:rsidP="007257D2">
      <w:pPr>
        <w:pStyle w:val="12"/>
      </w:pPr>
      <w:r>
        <w:br w:type="page"/>
      </w:r>
      <w:bookmarkStart w:id="3" w:name="_Toc31733126"/>
      <w:r w:rsidR="003F6EEE" w:rsidRPr="009843D2">
        <w:lastRenderedPageBreak/>
        <w:t>Структура курсового проекта</w:t>
      </w:r>
      <w:bookmarkEnd w:id="3"/>
    </w:p>
    <w:p w14:paraId="75D16B61" w14:textId="77777777" w:rsidR="003F6EEE" w:rsidRPr="009843D2" w:rsidRDefault="003F6EEE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Титульный лист</w:t>
      </w:r>
      <w:r w:rsidR="00F87FF3">
        <w:rPr>
          <w:sz w:val="24"/>
          <w:szCs w:val="24"/>
        </w:rPr>
        <w:t>.</w:t>
      </w:r>
    </w:p>
    <w:p w14:paraId="7E116FDB" w14:textId="77777777" w:rsidR="003F6EEE" w:rsidRPr="009843D2" w:rsidRDefault="003F6EEE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Задание на курсовой проект</w:t>
      </w:r>
      <w:r w:rsidR="00F87FF3">
        <w:rPr>
          <w:sz w:val="24"/>
          <w:szCs w:val="24"/>
        </w:rPr>
        <w:t>.</w:t>
      </w:r>
    </w:p>
    <w:p w14:paraId="7DFD1C11" w14:textId="77777777" w:rsidR="003F6EEE" w:rsidRPr="009843D2" w:rsidRDefault="004456EC" w:rsidP="00F44D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Содержание</w:t>
      </w:r>
      <w:r w:rsidR="003F6EEE" w:rsidRPr="009843D2">
        <w:rPr>
          <w:sz w:val="24"/>
          <w:szCs w:val="24"/>
        </w:rPr>
        <w:t>.</w:t>
      </w:r>
    </w:p>
    <w:p w14:paraId="722AAD96" w14:textId="77777777" w:rsidR="003F6EEE" w:rsidRPr="009843D2" w:rsidRDefault="003F6EEE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Основные части курсового проекта</w:t>
      </w:r>
      <w:r w:rsidR="00F87FF3">
        <w:rPr>
          <w:sz w:val="24"/>
          <w:szCs w:val="24"/>
        </w:rPr>
        <w:t>.</w:t>
      </w:r>
    </w:p>
    <w:p w14:paraId="6A52459B" w14:textId="48D73211" w:rsidR="003F6EEE" w:rsidRPr="009843D2" w:rsidRDefault="009843D2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Введение</w:t>
      </w:r>
    </w:p>
    <w:p w14:paraId="71453DB9" w14:textId="77777777" w:rsidR="00F44D8F" w:rsidRPr="00F66B77" w:rsidRDefault="00F44D8F" w:rsidP="00F44D8F">
      <w:pPr>
        <w:pStyle w:val="Default"/>
        <w:numPr>
          <w:ilvl w:val="0"/>
          <w:numId w:val="4"/>
        </w:numPr>
      </w:pPr>
      <w:r w:rsidRPr="00F66B77">
        <w:t xml:space="preserve">Определение целей и требований </w:t>
      </w:r>
    </w:p>
    <w:p w14:paraId="085DCA10" w14:textId="77777777" w:rsidR="00F44D8F" w:rsidRPr="00F66B77" w:rsidRDefault="00F44D8F" w:rsidP="00F44D8F">
      <w:pPr>
        <w:pStyle w:val="Default"/>
        <w:numPr>
          <w:ilvl w:val="1"/>
          <w:numId w:val="4"/>
        </w:numPr>
      </w:pPr>
      <w:r w:rsidRPr="00F66B77">
        <w:t xml:space="preserve">Цели и задачи сайта </w:t>
      </w:r>
    </w:p>
    <w:p w14:paraId="111D7200" w14:textId="77777777" w:rsidR="00F44D8F" w:rsidRPr="00F66B77" w:rsidRDefault="00F44D8F" w:rsidP="00F44D8F">
      <w:pPr>
        <w:pStyle w:val="Default"/>
        <w:numPr>
          <w:ilvl w:val="1"/>
          <w:numId w:val="4"/>
        </w:numPr>
      </w:pPr>
      <w:r w:rsidRPr="00F66B77">
        <w:t xml:space="preserve">Определение целевой аудитории </w:t>
      </w:r>
    </w:p>
    <w:p w14:paraId="31AB2798" w14:textId="77777777" w:rsidR="00F44D8F" w:rsidRDefault="00F44D8F" w:rsidP="00F44D8F">
      <w:pPr>
        <w:pStyle w:val="Default"/>
        <w:numPr>
          <w:ilvl w:val="1"/>
          <w:numId w:val="4"/>
        </w:numPr>
      </w:pPr>
      <w:r w:rsidRPr="00F66B77">
        <w:t>Анализ рынка и конкурентов</w:t>
      </w:r>
    </w:p>
    <w:p w14:paraId="0E1AB189" w14:textId="77777777" w:rsidR="00F44D8F" w:rsidRDefault="00F44D8F" w:rsidP="00F44D8F">
      <w:pPr>
        <w:pStyle w:val="Default"/>
        <w:numPr>
          <w:ilvl w:val="1"/>
          <w:numId w:val="4"/>
        </w:numPr>
      </w:pPr>
      <w:r>
        <w:t>Функциональные требования</w:t>
      </w:r>
    </w:p>
    <w:p w14:paraId="31199AE7" w14:textId="77777777" w:rsidR="00F44D8F" w:rsidRDefault="00F44D8F" w:rsidP="00F44D8F">
      <w:pPr>
        <w:pStyle w:val="Default"/>
        <w:numPr>
          <w:ilvl w:val="0"/>
          <w:numId w:val="4"/>
        </w:numPr>
      </w:pPr>
      <w:r>
        <w:t>Сбор семантического ядра</w:t>
      </w:r>
    </w:p>
    <w:p w14:paraId="3E586A5B" w14:textId="77777777" w:rsidR="00F44D8F" w:rsidRDefault="00F44D8F" w:rsidP="00F44D8F">
      <w:pPr>
        <w:pStyle w:val="Default"/>
        <w:numPr>
          <w:ilvl w:val="1"/>
          <w:numId w:val="4"/>
        </w:numPr>
      </w:pPr>
      <w:r>
        <w:t>Определение ключевых слов</w:t>
      </w:r>
    </w:p>
    <w:p w14:paraId="60F5081D" w14:textId="77777777" w:rsidR="00F44D8F" w:rsidRDefault="00F44D8F" w:rsidP="00F44D8F">
      <w:pPr>
        <w:pStyle w:val="Default"/>
        <w:numPr>
          <w:ilvl w:val="1"/>
          <w:numId w:val="4"/>
        </w:numPr>
      </w:pPr>
      <w:r>
        <w:t>Формирование задания на внутреннюю оптимизацию</w:t>
      </w:r>
    </w:p>
    <w:p w14:paraId="33451F52" w14:textId="77777777" w:rsidR="00F44D8F" w:rsidRDefault="00F44D8F" w:rsidP="00F44D8F">
      <w:pPr>
        <w:pStyle w:val="Default"/>
        <w:numPr>
          <w:ilvl w:val="0"/>
          <w:numId w:val="4"/>
        </w:numPr>
      </w:pPr>
      <w:r>
        <w:t xml:space="preserve">Разработка структуры сайта с учетом </w:t>
      </w:r>
      <w:r>
        <w:rPr>
          <w:lang w:val="en-US"/>
        </w:rPr>
        <w:t>SEO</w:t>
      </w:r>
    </w:p>
    <w:p w14:paraId="7DCF5E02" w14:textId="77777777" w:rsidR="00F44D8F" w:rsidRDefault="00F44D8F" w:rsidP="00F44D8F">
      <w:pPr>
        <w:pStyle w:val="Default"/>
        <w:numPr>
          <w:ilvl w:val="1"/>
          <w:numId w:val="4"/>
        </w:numPr>
      </w:pPr>
      <w:r>
        <w:t>Физическая структура</w:t>
      </w:r>
    </w:p>
    <w:p w14:paraId="17566F09" w14:textId="77777777" w:rsidR="00F44D8F" w:rsidRDefault="00F44D8F" w:rsidP="00F44D8F">
      <w:pPr>
        <w:pStyle w:val="Default"/>
        <w:numPr>
          <w:ilvl w:val="1"/>
          <w:numId w:val="4"/>
        </w:numPr>
      </w:pPr>
      <w:r>
        <w:t>Логическая структура сайта</w:t>
      </w:r>
    </w:p>
    <w:p w14:paraId="69EE6CEE" w14:textId="77777777" w:rsidR="00F44D8F" w:rsidRDefault="00F44D8F" w:rsidP="00F44D8F">
      <w:pPr>
        <w:pStyle w:val="Default"/>
        <w:numPr>
          <w:ilvl w:val="1"/>
          <w:numId w:val="4"/>
        </w:numPr>
      </w:pPr>
      <w:r>
        <w:t>Навигация</w:t>
      </w:r>
    </w:p>
    <w:p w14:paraId="7AD5DD4B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>Разработка дизайна</w:t>
      </w:r>
    </w:p>
    <w:p w14:paraId="79978998" w14:textId="77777777" w:rsidR="00F44D8F" w:rsidRDefault="00F44D8F" w:rsidP="00F44D8F">
      <w:pPr>
        <w:pStyle w:val="af3"/>
        <w:numPr>
          <w:ilvl w:val="1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634C31">
        <w:rPr>
          <w:sz w:val="24"/>
          <w:szCs w:val="24"/>
        </w:rPr>
        <w:t>Цветовая схема</w:t>
      </w:r>
    </w:p>
    <w:p w14:paraId="45867618" w14:textId="77777777" w:rsidR="00F44D8F" w:rsidRPr="00634C31" w:rsidRDefault="00F44D8F" w:rsidP="00F44D8F">
      <w:pPr>
        <w:pStyle w:val="af3"/>
        <w:numPr>
          <w:ilvl w:val="1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634C31">
        <w:rPr>
          <w:sz w:val="24"/>
          <w:szCs w:val="24"/>
        </w:rPr>
        <w:t>Типографика</w:t>
      </w:r>
    </w:p>
    <w:p w14:paraId="526D4385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 xml:space="preserve">Разработка </w:t>
      </w:r>
      <w:r>
        <w:t xml:space="preserve">прототипа </w:t>
      </w:r>
      <w:r w:rsidRPr="0092648A">
        <w:t>(</w:t>
      </w:r>
      <w:r>
        <w:t>плана</w:t>
      </w:r>
      <w:r w:rsidRPr="0092648A">
        <w:t xml:space="preserve">) </w:t>
      </w:r>
      <w:r>
        <w:t>страниц (для различных размеров экранов)</w:t>
      </w:r>
    </w:p>
    <w:p w14:paraId="44C42620" w14:textId="77777777" w:rsidR="00F44D8F" w:rsidRDefault="00F44D8F" w:rsidP="00F44D8F">
      <w:pPr>
        <w:pStyle w:val="af3"/>
        <w:numPr>
          <w:ilvl w:val="1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Главной</w:t>
      </w:r>
    </w:p>
    <w:p w14:paraId="33F7672D" w14:textId="77777777" w:rsidR="00F44D8F" w:rsidRPr="00634C31" w:rsidRDefault="00F44D8F" w:rsidP="00F44D8F">
      <w:pPr>
        <w:pStyle w:val="af3"/>
        <w:numPr>
          <w:ilvl w:val="1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Типовой</w:t>
      </w:r>
    </w:p>
    <w:p w14:paraId="353E031D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 xml:space="preserve">Вёрстка страниц  </w:t>
      </w:r>
    </w:p>
    <w:p w14:paraId="270A3A3E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 xml:space="preserve">Программирование на стороне клиента (JS) </w:t>
      </w:r>
    </w:p>
    <w:p w14:paraId="4E6913AC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>Программирование на стороне сервера (PHP7) .</w:t>
      </w:r>
    </w:p>
    <w:p w14:paraId="30247B56" w14:textId="77777777" w:rsidR="00F44D8F" w:rsidRPr="00634C31" w:rsidRDefault="00F44D8F" w:rsidP="00F44D8F">
      <w:pPr>
        <w:pStyle w:val="Default"/>
        <w:numPr>
          <w:ilvl w:val="0"/>
          <w:numId w:val="4"/>
        </w:numPr>
      </w:pPr>
      <w:r w:rsidRPr="00634C31">
        <w:t xml:space="preserve">Наполнение </w:t>
      </w:r>
      <w:r>
        <w:t>контентом</w:t>
      </w:r>
      <w:r>
        <w:rPr>
          <w:lang w:val="en-US"/>
        </w:rPr>
        <w:t xml:space="preserve"> </w:t>
      </w:r>
    </w:p>
    <w:p w14:paraId="029C6185" w14:textId="77777777" w:rsidR="00F44D8F" w:rsidRDefault="00F44D8F" w:rsidP="00F44D8F">
      <w:pPr>
        <w:pStyle w:val="Default"/>
        <w:numPr>
          <w:ilvl w:val="0"/>
          <w:numId w:val="4"/>
        </w:numPr>
      </w:pPr>
      <w:r>
        <w:t>Тестирование</w:t>
      </w:r>
      <w:r w:rsidRPr="00634C31">
        <w:t xml:space="preserve"> </w:t>
      </w:r>
    </w:p>
    <w:p w14:paraId="4455E589" w14:textId="77777777" w:rsidR="00F44D8F" w:rsidRDefault="00F44D8F" w:rsidP="00F44D8F">
      <w:pPr>
        <w:pStyle w:val="Default"/>
        <w:numPr>
          <w:ilvl w:val="1"/>
          <w:numId w:val="4"/>
        </w:numPr>
      </w:pPr>
      <w:r>
        <w:t>Валидация</w:t>
      </w:r>
    </w:p>
    <w:p w14:paraId="2E5397C8" w14:textId="77777777" w:rsidR="00F44D8F" w:rsidRDefault="00F44D8F" w:rsidP="00F44D8F">
      <w:pPr>
        <w:pStyle w:val="Default"/>
        <w:numPr>
          <w:ilvl w:val="1"/>
          <w:numId w:val="4"/>
        </w:numPr>
      </w:pPr>
      <w:r>
        <w:t>Кроссбраузерность</w:t>
      </w:r>
    </w:p>
    <w:p w14:paraId="57F2AA6C" w14:textId="77777777" w:rsidR="00F44D8F" w:rsidRPr="00634C31" w:rsidRDefault="00F44D8F" w:rsidP="00F44D8F">
      <w:pPr>
        <w:pStyle w:val="Default"/>
        <w:numPr>
          <w:ilvl w:val="1"/>
          <w:numId w:val="4"/>
        </w:numPr>
      </w:pPr>
      <w:r>
        <w:t>Корректность отображения на различных устройствах</w:t>
      </w:r>
    </w:p>
    <w:p w14:paraId="1380D81D" w14:textId="77777777" w:rsidR="00FF0CB1" w:rsidRPr="009843D2" w:rsidRDefault="00FF0CB1" w:rsidP="00F44D8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Заключение</w:t>
      </w:r>
      <w:r w:rsidR="00F87FF3">
        <w:rPr>
          <w:sz w:val="24"/>
          <w:szCs w:val="24"/>
        </w:rPr>
        <w:t>.</w:t>
      </w:r>
    </w:p>
    <w:p w14:paraId="50EF9312" w14:textId="77777777" w:rsidR="003F6EEE" w:rsidRPr="009843D2" w:rsidRDefault="003F6EEE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Список литературы.</w:t>
      </w:r>
    </w:p>
    <w:p w14:paraId="11E9FEC5" w14:textId="77777777" w:rsidR="003F6EEE" w:rsidRPr="009843D2" w:rsidRDefault="003F6EEE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Файл проекта со всеми компонентами.</w:t>
      </w:r>
    </w:p>
    <w:p w14:paraId="58DF8E40" w14:textId="77777777" w:rsidR="008B707C" w:rsidRPr="009843D2" w:rsidRDefault="008B707C" w:rsidP="00F44D8F">
      <w:p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Отзыв.</w:t>
      </w:r>
    </w:p>
    <w:p w14:paraId="1361206B" w14:textId="03E9B86E" w:rsidR="003F6EEE" w:rsidRPr="009843D2" w:rsidRDefault="003F6EEE" w:rsidP="007257D2">
      <w:pPr>
        <w:pStyle w:val="12"/>
      </w:pPr>
      <w:bookmarkStart w:id="4" w:name="_Toc27299393"/>
      <w:r w:rsidRPr="009843D2">
        <w:br w:type="page"/>
      </w:r>
      <w:bookmarkStart w:id="5" w:name="_Toc31733127"/>
      <w:r w:rsidRPr="009843D2">
        <w:lastRenderedPageBreak/>
        <w:t>Требования к структурным элементам курсового проекта</w:t>
      </w:r>
      <w:bookmarkEnd w:id="4"/>
      <w:bookmarkEnd w:id="5"/>
    </w:p>
    <w:p w14:paraId="10256352" w14:textId="77777777" w:rsidR="00387B57" w:rsidRPr="00387B57" w:rsidRDefault="003F6EEE" w:rsidP="00387B57">
      <w:pPr>
        <w:pStyle w:val="22"/>
        <w:spacing w:after="0" w:line="360" w:lineRule="auto"/>
        <w:ind w:left="0" w:firstLine="709"/>
        <w:jc w:val="both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>Введение</w:t>
      </w:r>
      <w:r w:rsidRPr="009843D2">
        <w:rPr>
          <w:sz w:val="24"/>
          <w:szCs w:val="24"/>
        </w:rPr>
        <w:t xml:space="preserve">.  </w:t>
      </w:r>
      <w:r w:rsidR="00387B57" w:rsidRPr="00387B57">
        <w:rPr>
          <w:rFonts w:hint="eastAsia"/>
          <w:sz w:val="24"/>
          <w:szCs w:val="24"/>
        </w:rPr>
        <w:t>Во</w:t>
      </w:r>
      <w:r w:rsidR="00387B57" w:rsidRPr="00387B57">
        <w:rPr>
          <w:sz w:val="24"/>
          <w:szCs w:val="24"/>
        </w:rPr>
        <w:t xml:space="preserve"> введении </w:t>
      </w:r>
      <w:r w:rsidR="00387B57" w:rsidRPr="00387B57">
        <w:rPr>
          <w:rFonts w:hint="eastAsia"/>
          <w:sz w:val="24"/>
          <w:szCs w:val="24"/>
        </w:rPr>
        <w:t>раскрывается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актуальность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выбранной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темы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и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дается</w:t>
      </w:r>
      <w:r w:rsidR="00C866E6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оценка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современного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состояния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предметной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области</w:t>
      </w:r>
      <w:r w:rsidR="00387B57" w:rsidRPr="00387B57">
        <w:rPr>
          <w:sz w:val="24"/>
          <w:szCs w:val="24"/>
        </w:rPr>
        <w:t xml:space="preserve">, </w:t>
      </w:r>
      <w:r w:rsidR="00387B57" w:rsidRPr="00387B57">
        <w:rPr>
          <w:rFonts w:hint="eastAsia"/>
          <w:sz w:val="24"/>
          <w:szCs w:val="24"/>
        </w:rPr>
        <w:t>с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которой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связано</w:t>
      </w:r>
      <w:r w:rsidR="00C866E6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выполнение</w:t>
      </w:r>
      <w:r w:rsidR="00387B57" w:rsidRPr="00387B57">
        <w:rPr>
          <w:sz w:val="24"/>
          <w:szCs w:val="24"/>
        </w:rPr>
        <w:t xml:space="preserve"> </w:t>
      </w:r>
      <w:r w:rsidR="00C866E6">
        <w:rPr>
          <w:rFonts w:hint="eastAsia"/>
          <w:sz w:val="24"/>
          <w:szCs w:val="24"/>
        </w:rPr>
        <w:t>курсового</w:t>
      </w:r>
      <w:r w:rsidR="00387B57" w:rsidRPr="00387B57">
        <w:rPr>
          <w:sz w:val="24"/>
          <w:szCs w:val="24"/>
        </w:rPr>
        <w:t xml:space="preserve"> </w:t>
      </w:r>
      <w:r w:rsidR="00C866E6">
        <w:rPr>
          <w:rFonts w:hint="eastAsia"/>
          <w:sz w:val="24"/>
          <w:szCs w:val="24"/>
        </w:rPr>
        <w:t>проекта</w:t>
      </w:r>
      <w:r w:rsidR="00387B57" w:rsidRPr="00387B57">
        <w:rPr>
          <w:sz w:val="24"/>
          <w:szCs w:val="24"/>
        </w:rPr>
        <w:t xml:space="preserve">. </w:t>
      </w:r>
      <w:r w:rsidR="00387B57" w:rsidRPr="00387B57">
        <w:rPr>
          <w:rFonts w:hint="eastAsia"/>
          <w:sz w:val="24"/>
          <w:szCs w:val="24"/>
        </w:rPr>
        <w:t>Актуальность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веб</w:t>
      </w:r>
      <w:r w:rsidR="00387B57" w:rsidRPr="00387B57">
        <w:rPr>
          <w:sz w:val="24"/>
          <w:szCs w:val="24"/>
        </w:rPr>
        <w:t>-</w:t>
      </w:r>
      <w:r w:rsidR="00387B57" w:rsidRPr="00387B57">
        <w:rPr>
          <w:rFonts w:hint="eastAsia"/>
          <w:sz w:val="24"/>
          <w:szCs w:val="24"/>
        </w:rPr>
        <w:t>проекта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может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быть</w:t>
      </w:r>
      <w:r w:rsidR="00C866E6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связана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недостаточным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количеством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веб</w:t>
      </w:r>
      <w:r w:rsidR="00387B57" w:rsidRPr="00387B57">
        <w:rPr>
          <w:sz w:val="24"/>
          <w:szCs w:val="24"/>
        </w:rPr>
        <w:t>-</w:t>
      </w:r>
      <w:r w:rsidR="00387B57" w:rsidRPr="00387B57">
        <w:rPr>
          <w:rFonts w:hint="eastAsia"/>
          <w:sz w:val="24"/>
          <w:szCs w:val="24"/>
        </w:rPr>
        <w:t>проектов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выбранной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тематики</w:t>
      </w:r>
      <w:r w:rsidR="00387B57" w:rsidRPr="00387B57">
        <w:rPr>
          <w:sz w:val="24"/>
          <w:szCs w:val="24"/>
        </w:rPr>
        <w:t xml:space="preserve">, </w:t>
      </w:r>
      <w:r w:rsidR="00387B57" w:rsidRPr="00387B57">
        <w:rPr>
          <w:rFonts w:hint="eastAsia"/>
          <w:sz w:val="24"/>
          <w:szCs w:val="24"/>
        </w:rPr>
        <w:t>устарелым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дизайном</w:t>
      </w:r>
      <w:r w:rsidR="00387B57" w:rsidRPr="00387B57">
        <w:rPr>
          <w:sz w:val="24"/>
          <w:szCs w:val="24"/>
        </w:rPr>
        <w:t xml:space="preserve">, </w:t>
      </w:r>
      <w:r w:rsidR="00387B57" w:rsidRPr="00387B57">
        <w:rPr>
          <w:rFonts w:hint="eastAsia"/>
          <w:sz w:val="24"/>
          <w:szCs w:val="24"/>
        </w:rPr>
        <w:t>отсутствием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современных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элементов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дизайна</w:t>
      </w:r>
      <w:r w:rsidR="00387B57" w:rsidRPr="00387B57">
        <w:rPr>
          <w:sz w:val="24"/>
          <w:szCs w:val="24"/>
        </w:rPr>
        <w:t>,</w:t>
      </w:r>
      <w:r w:rsidR="00C510AC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привлекательностью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для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потенциальных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посетителей</w:t>
      </w:r>
      <w:r w:rsidR="00387B57" w:rsidRPr="00387B57">
        <w:rPr>
          <w:sz w:val="24"/>
          <w:szCs w:val="24"/>
        </w:rPr>
        <w:t xml:space="preserve"> </w:t>
      </w:r>
      <w:r w:rsidR="00387B57" w:rsidRPr="00387B57">
        <w:rPr>
          <w:rFonts w:hint="eastAsia"/>
          <w:sz w:val="24"/>
          <w:szCs w:val="24"/>
        </w:rPr>
        <w:t>сайта</w:t>
      </w:r>
      <w:r w:rsidR="00387B57" w:rsidRPr="00387B57">
        <w:rPr>
          <w:sz w:val="24"/>
          <w:szCs w:val="24"/>
        </w:rPr>
        <w:t>.</w:t>
      </w:r>
      <w:r w:rsidR="00C510AC">
        <w:rPr>
          <w:sz w:val="24"/>
          <w:szCs w:val="24"/>
        </w:rPr>
        <w:t xml:space="preserve"> </w:t>
      </w:r>
    </w:p>
    <w:p w14:paraId="055FE7FB" w14:textId="09686B10" w:rsidR="00387B57" w:rsidRDefault="00387B57" w:rsidP="00387B57">
      <w:pPr>
        <w:pStyle w:val="22"/>
        <w:spacing w:after="0" w:line="360" w:lineRule="auto"/>
        <w:ind w:left="0" w:firstLine="709"/>
        <w:jc w:val="both"/>
        <w:rPr>
          <w:sz w:val="24"/>
          <w:szCs w:val="24"/>
        </w:rPr>
      </w:pPr>
      <w:r w:rsidRPr="00387B57">
        <w:rPr>
          <w:rFonts w:hint="eastAsia"/>
          <w:sz w:val="24"/>
          <w:szCs w:val="24"/>
        </w:rPr>
        <w:t>В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случае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целевого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заказа</w:t>
      </w:r>
      <w:r w:rsidRPr="00387B57">
        <w:rPr>
          <w:sz w:val="24"/>
          <w:szCs w:val="24"/>
        </w:rPr>
        <w:t xml:space="preserve">, </w:t>
      </w:r>
      <w:r w:rsidRPr="00387B57">
        <w:rPr>
          <w:rFonts w:hint="eastAsia"/>
          <w:sz w:val="24"/>
          <w:szCs w:val="24"/>
        </w:rPr>
        <w:t>указывается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основание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для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разработки</w:t>
      </w:r>
      <w:r w:rsidRPr="00387B57">
        <w:rPr>
          <w:sz w:val="24"/>
          <w:szCs w:val="24"/>
        </w:rPr>
        <w:t>,</w:t>
      </w:r>
      <w:r w:rsidR="00C510AC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например</w:t>
      </w:r>
      <w:r w:rsidRPr="00387B57">
        <w:rPr>
          <w:sz w:val="24"/>
          <w:szCs w:val="24"/>
        </w:rPr>
        <w:t xml:space="preserve">, </w:t>
      </w:r>
      <w:r w:rsidRPr="00387B57">
        <w:rPr>
          <w:rFonts w:hint="eastAsia"/>
          <w:sz w:val="24"/>
          <w:szCs w:val="24"/>
        </w:rPr>
        <w:t>основанием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для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разработки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веб</w:t>
      </w:r>
      <w:r w:rsidRPr="00387B57">
        <w:rPr>
          <w:sz w:val="24"/>
          <w:szCs w:val="24"/>
        </w:rPr>
        <w:t>-</w:t>
      </w:r>
      <w:r w:rsidRPr="00387B57">
        <w:rPr>
          <w:rFonts w:hint="eastAsia"/>
          <w:sz w:val="24"/>
          <w:szCs w:val="24"/>
        </w:rPr>
        <w:t>проекта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является</w:t>
      </w:r>
      <w:r w:rsidRPr="00387B57">
        <w:rPr>
          <w:sz w:val="24"/>
          <w:szCs w:val="24"/>
        </w:rPr>
        <w:t xml:space="preserve"> </w:t>
      </w:r>
      <w:r w:rsidRPr="00387B57">
        <w:rPr>
          <w:rFonts w:hint="eastAsia"/>
          <w:sz w:val="24"/>
          <w:szCs w:val="24"/>
        </w:rPr>
        <w:t>заказ</w:t>
      </w:r>
      <w:r w:rsidRPr="00387B57">
        <w:rPr>
          <w:sz w:val="24"/>
          <w:szCs w:val="24"/>
        </w:rPr>
        <w:t xml:space="preserve"> </w:t>
      </w:r>
      <w:r w:rsidR="00C510AC">
        <w:rPr>
          <w:sz w:val="24"/>
          <w:szCs w:val="24"/>
        </w:rPr>
        <w:t xml:space="preserve">какой-либо </w:t>
      </w:r>
      <w:r w:rsidRPr="00387B57">
        <w:rPr>
          <w:rFonts w:hint="eastAsia"/>
          <w:sz w:val="24"/>
          <w:szCs w:val="24"/>
        </w:rPr>
        <w:t>организации</w:t>
      </w:r>
      <w:r w:rsidR="00B8342C" w:rsidRPr="00C0356C">
        <w:rPr>
          <w:sz w:val="24"/>
          <w:szCs w:val="24"/>
        </w:rPr>
        <w:t>.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В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введении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приводится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краткая</w:t>
      </w:r>
      <w:r w:rsidR="00C510AC"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аннотация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глав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пояснительной</w:t>
      </w:r>
      <w:r w:rsidRPr="00C0356C">
        <w:rPr>
          <w:sz w:val="24"/>
          <w:szCs w:val="24"/>
        </w:rPr>
        <w:t xml:space="preserve"> </w:t>
      </w:r>
      <w:r w:rsidRPr="00C0356C">
        <w:rPr>
          <w:rFonts w:hint="eastAsia"/>
          <w:sz w:val="24"/>
          <w:szCs w:val="24"/>
        </w:rPr>
        <w:t>записки</w:t>
      </w:r>
      <w:r w:rsidRPr="00C0356C">
        <w:rPr>
          <w:sz w:val="24"/>
          <w:szCs w:val="24"/>
        </w:rPr>
        <w:t>.</w:t>
      </w:r>
      <w:r w:rsidR="001071A7">
        <w:rPr>
          <w:sz w:val="24"/>
          <w:szCs w:val="24"/>
        </w:rPr>
        <w:t xml:space="preserve"> </w:t>
      </w:r>
    </w:p>
    <w:p w14:paraId="6E9C9E0E" w14:textId="4807892F" w:rsidR="001071A7" w:rsidRPr="00387B57" w:rsidRDefault="001071A7" w:rsidP="001071A7">
      <w:pPr>
        <w:pStyle w:val="22"/>
        <w:spacing w:after="0" w:line="360" w:lineRule="auto"/>
        <w:ind w:left="0" w:firstLine="709"/>
        <w:jc w:val="both"/>
        <w:rPr>
          <w:sz w:val="24"/>
          <w:szCs w:val="24"/>
        </w:rPr>
      </w:pPr>
      <w:r w:rsidRPr="001071A7">
        <w:rPr>
          <w:rFonts w:hint="eastAsia"/>
          <w:sz w:val="24"/>
          <w:szCs w:val="24"/>
        </w:rPr>
        <w:t>Указываются</w:t>
      </w:r>
      <w:r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программные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и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технические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аспекты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для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нормального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функционирования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веб</w:t>
      </w:r>
      <w:r w:rsidRPr="001071A7">
        <w:rPr>
          <w:sz w:val="24"/>
          <w:szCs w:val="24"/>
        </w:rPr>
        <w:t>-</w:t>
      </w:r>
      <w:r w:rsidRPr="001071A7">
        <w:rPr>
          <w:rFonts w:hint="eastAsia"/>
          <w:sz w:val="24"/>
          <w:szCs w:val="24"/>
        </w:rPr>
        <w:t>проекта</w:t>
      </w:r>
      <w:r w:rsidRPr="001071A7">
        <w:rPr>
          <w:sz w:val="24"/>
          <w:szCs w:val="24"/>
        </w:rPr>
        <w:t xml:space="preserve">; </w:t>
      </w:r>
      <w:r w:rsidRPr="001071A7">
        <w:rPr>
          <w:rFonts w:hint="eastAsia"/>
          <w:sz w:val="24"/>
          <w:szCs w:val="24"/>
        </w:rPr>
        <w:t>перечень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браузеров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для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правильного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отображения</w:t>
      </w:r>
      <w:r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контента</w:t>
      </w:r>
      <w:r w:rsidRPr="001071A7">
        <w:rPr>
          <w:sz w:val="24"/>
          <w:szCs w:val="24"/>
        </w:rPr>
        <w:t xml:space="preserve">; </w:t>
      </w:r>
      <w:r w:rsidRPr="001071A7">
        <w:rPr>
          <w:rFonts w:hint="eastAsia"/>
          <w:sz w:val="24"/>
          <w:szCs w:val="24"/>
        </w:rPr>
        <w:t>условия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функционирования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мобильной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версии</w:t>
      </w:r>
      <w:r w:rsidRPr="001071A7">
        <w:rPr>
          <w:sz w:val="24"/>
          <w:szCs w:val="24"/>
        </w:rPr>
        <w:t xml:space="preserve">. </w:t>
      </w:r>
      <w:r w:rsidRPr="001071A7">
        <w:rPr>
          <w:rFonts w:hint="eastAsia"/>
          <w:sz w:val="24"/>
          <w:szCs w:val="24"/>
        </w:rPr>
        <w:t>Могут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быть</w:t>
      </w:r>
      <w:r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названы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операционные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системы</w:t>
      </w:r>
      <w:r w:rsidRPr="001071A7">
        <w:rPr>
          <w:sz w:val="24"/>
          <w:szCs w:val="24"/>
        </w:rPr>
        <w:t xml:space="preserve">, </w:t>
      </w:r>
      <w:r w:rsidRPr="001071A7">
        <w:rPr>
          <w:rFonts w:hint="eastAsia"/>
          <w:sz w:val="24"/>
          <w:szCs w:val="24"/>
        </w:rPr>
        <w:t>а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также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перечислены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дополнительные</w:t>
      </w:r>
      <w:r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плагины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и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программы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для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обеспечения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работоспособности</w:t>
      </w:r>
      <w:r w:rsidRPr="001071A7">
        <w:rPr>
          <w:sz w:val="24"/>
          <w:szCs w:val="24"/>
        </w:rPr>
        <w:t xml:space="preserve"> </w:t>
      </w:r>
      <w:r w:rsidRPr="001071A7">
        <w:rPr>
          <w:rFonts w:hint="eastAsia"/>
          <w:sz w:val="24"/>
          <w:szCs w:val="24"/>
        </w:rPr>
        <w:t>веб</w:t>
      </w:r>
      <w:r w:rsidRPr="001071A7">
        <w:rPr>
          <w:sz w:val="24"/>
          <w:szCs w:val="24"/>
        </w:rPr>
        <w:t>-</w:t>
      </w:r>
      <w:r w:rsidRPr="001071A7">
        <w:rPr>
          <w:rFonts w:hint="eastAsia"/>
          <w:sz w:val="24"/>
          <w:szCs w:val="24"/>
        </w:rPr>
        <w:t>проекта</w:t>
      </w:r>
      <w:r w:rsidRPr="001071A7">
        <w:rPr>
          <w:sz w:val="24"/>
          <w:szCs w:val="24"/>
        </w:rPr>
        <w:t>.</w:t>
      </w:r>
    </w:p>
    <w:p w14:paraId="4B533B96" w14:textId="77777777" w:rsidR="003F6EEE" w:rsidRDefault="003F6EEE" w:rsidP="00387B57">
      <w:pPr>
        <w:pStyle w:val="22"/>
        <w:spacing w:line="360" w:lineRule="auto"/>
        <w:ind w:left="0" w:firstLine="709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Объем введения не должен превышать </w:t>
      </w:r>
      <w:r w:rsidR="005343BF" w:rsidRPr="009843D2">
        <w:rPr>
          <w:sz w:val="24"/>
          <w:szCs w:val="24"/>
        </w:rPr>
        <w:t>2</w:t>
      </w:r>
      <w:r w:rsidRPr="009843D2">
        <w:rPr>
          <w:sz w:val="24"/>
          <w:szCs w:val="24"/>
        </w:rPr>
        <w:t xml:space="preserve"> </w:t>
      </w:r>
      <w:r w:rsidR="005343BF" w:rsidRPr="009843D2">
        <w:rPr>
          <w:sz w:val="24"/>
          <w:szCs w:val="24"/>
        </w:rPr>
        <w:t>страниц</w:t>
      </w:r>
      <w:r w:rsidRPr="009843D2">
        <w:rPr>
          <w:sz w:val="24"/>
          <w:szCs w:val="24"/>
        </w:rPr>
        <w:t>.</w:t>
      </w:r>
    </w:p>
    <w:p w14:paraId="5321B432" w14:textId="1A028019" w:rsidR="00C510AC" w:rsidRPr="00921A70" w:rsidRDefault="00463CEF" w:rsidP="00B80568">
      <w:pPr>
        <w:pStyle w:val="Default"/>
        <w:numPr>
          <w:ilvl w:val="0"/>
          <w:numId w:val="14"/>
        </w:numPr>
        <w:jc w:val="center"/>
        <w:rPr>
          <w:b/>
        </w:rPr>
      </w:pPr>
      <w:r>
        <w:rPr>
          <w:b/>
        </w:rPr>
        <w:t>Определение целей и требований</w:t>
      </w:r>
    </w:p>
    <w:p w14:paraId="4F0ABFAD" w14:textId="73FB62BE" w:rsidR="00C510AC" w:rsidRPr="00C510AC" w:rsidRDefault="00C510AC" w:rsidP="00B80568">
      <w:pPr>
        <w:pStyle w:val="Default"/>
        <w:numPr>
          <w:ilvl w:val="1"/>
          <w:numId w:val="14"/>
        </w:numPr>
        <w:spacing w:before="120" w:after="120" w:line="360" w:lineRule="auto"/>
        <w:rPr>
          <w:b/>
        </w:rPr>
      </w:pPr>
      <w:r w:rsidRPr="00C510AC">
        <w:rPr>
          <w:b/>
        </w:rPr>
        <w:t xml:space="preserve">Цели </w:t>
      </w:r>
      <w:r w:rsidR="00C0356C" w:rsidRPr="00C0356C">
        <w:rPr>
          <w:b/>
        </w:rPr>
        <w:t>и задачи сайта</w:t>
      </w:r>
    </w:p>
    <w:p w14:paraId="6A681DB2" w14:textId="77777777" w:rsidR="00C510AC" w:rsidRPr="00C510AC" w:rsidRDefault="00437555" w:rsidP="006F0E27">
      <w:pPr>
        <w:autoSpaceDE w:val="0"/>
        <w:autoSpaceDN w:val="0"/>
        <w:adjustRightInd w:val="0"/>
        <w:spacing w:before="120" w:after="120" w:line="360" w:lineRule="auto"/>
        <w:ind w:firstLine="993"/>
        <w:jc w:val="both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Ф</w:t>
      </w:r>
      <w:r w:rsidR="00C510AC" w:rsidRPr="00C510AC">
        <w:rPr>
          <w:rFonts w:eastAsia="TimesNewRomanPSMT"/>
          <w:sz w:val="24"/>
          <w:szCs w:val="24"/>
        </w:rPr>
        <w:t>ормулируются</w:t>
      </w:r>
      <w:r>
        <w:rPr>
          <w:rFonts w:eastAsia="TimesNewRomanPSMT"/>
          <w:sz w:val="24"/>
          <w:szCs w:val="24"/>
        </w:rPr>
        <w:t xml:space="preserve"> </w:t>
      </w:r>
      <w:r w:rsidR="00C510AC" w:rsidRPr="00C510AC">
        <w:rPr>
          <w:rFonts w:eastAsia="TimesNewRomanPSMT"/>
          <w:sz w:val="24"/>
          <w:szCs w:val="24"/>
        </w:rPr>
        <w:t>цели создания проекта, перечисляютс</w:t>
      </w:r>
      <w:r>
        <w:rPr>
          <w:rFonts w:eastAsia="TimesNewRomanPSMT"/>
          <w:sz w:val="24"/>
          <w:szCs w:val="24"/>
        </w:rPr>
        <w:t>я задачи, которые следует учиты</w:t>
      </w:r>
      <w:r w:rsidR="00C510AC" w:rsidRPr="00C510AC">
        <w:rPr>
          <w:rFonts w:eastAsia="TimesNewRomanPSMT"/>
          <w:sz w:val="24"/>
          <w:szCs w:val="24"/>
        </w:rPr>
        <w:t>вать при создании веб-проекта. Цель – это результат</w:t>
      </w:r>
      <w:r>
        <w:rPr>
          <w:rFonts w:eastAsia="TimesNewRomanPSMT"/>
          <w:sz w:val="24"/>
          <w:szCs w:val="24"/>
        </w:rPr>
        <w:t>, который необходи</w:t>
      </w:r>
      <w:r w:rsidR="00C510AC" w:rsidRPr="00C510AC">
        <w:rPr>
          <w:rFonts w:eastAsia="TimesNewRomanPSMT"/>
          <w:sz w:val="24"/>
          <w:szCs w:val="24"/>
        </w:rPr>
        <w:t>мо получить с помощью веб-проекта за определенный период времени.</w:t>
      </w:r>
    </w:p>
    <w:p w14:paraId="37482B4D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i/>
          <w:iCs/>
          <w:sz w:val="24"/>
          <w:szCs w:val="24"/>
        </w:rPr>
      </w:pPr>
      <w:r w:rsidRPr="00C510AC">
        <w:rPr>
          <w:rFonts w:eastAsia="TimesNewRomanPSMT"/>
          <w:i/>
          <w:iCs/>
          <w:sz w:val="24"/>
          <w:szCs w:val="24"/>
        </w:rPr>
        <w:t>Например:</w:t>
      </w:r>
    </w:p>
    <w:p w14:paraId="66B2098E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привлечение большего количества клиентов;</w:t>
      </w:r>
    </w:p>
    <w:p w14:paraId="57256B98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формирование клиентской базы;</w:t>
      </w:r>
    </w:p>
    <w:p w14:paraId="241DFBEA" w14:textId="32D5805C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формирование положительного имиджа компании в интер</w:t>
      </w:r>
      <w:r w:rsidR="00437555">
        <w:rPr>
          <w:rFonts w:eastAsia="TimesNewRomanPSMT"/>
          <w:sz w:val="24"/>
          <w:szCs w:val="24"/>
        </w:rPr>
        <w:t>нет-со</w:t>
      </w:r>
      <w:r w:rsidRPr="00C510AC">
        <w:rPr>
          <w:rFonts w:eastAsia="TimesNewRomanPSMT"/>
          <w:sz w:val="24"/>
          <w:szCs w:val="24"/>
        </w:rPr>
        <w:t>обществах;</w:t>
      </w:r>
    </w:p>
    <w:p w14:paraId="2D5601B9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усиление профориентационной работы;</w:t>
      </w:r>
    </w:p>
    <w:p w14:paraId="578CD525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увеличение количества продаж;</w:t>
      </w:r>
    </w:p>
    <w:p w14:paraId="50D9DC75" w14:textId="77777777" w:rsidR="00C510AC" w:rsidRPr="00C510AC" w:rsidRDefault="00C510AC" w:rsidP="00437555">
      <w:pPr>
        <w:autoSpaceDE w:val="0"/>
        <w:autoSpaceDN w:val="0"/>
        <w:adjustRightInd w:val="0"/>
        <w:spacing w:line="360" w:lineRule="auto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– расширение влияния и выход на новые рынки сбыта.</w:t>
      </w:r>
    </w:p>
    <w:p w14:paraId="50EB638C" w14:textId="77777777" w:rsidR="00C510AC" w:rsidRDefault="00C510AC" w:rsidP="00437555">
      <w:pPr>
        <w:tabs>
          <w:tab w:val="left" w:pos="993"/>
        </w:tabs>
        <w:spacing w:line="360" w:lineRule="auto"/>
        <w:ind w:firstLine="709"/>
        <w:jc w:val="both"/>
        <w:rPr>
          <w:rFonts w:eastAsia="TimesNewRomanPSMT"/>
          <w:sz w:val="24"/>
          <w:szCs w:val="24"/>
        </w:rPr>
      </w:pPr>
      <w:r w:rsidRPr="00C510AC">
        <w:rPr>
          <w:rFonts w:eastAsia="TimesNewRomanPSMT"/>
          <w:sz w:val="24"/>
          <w:szCs w:val="24"/>
        </w:rPr>
        <w:t>Четко поставленные цели позволят определить параметры структуры сайта, его внешний вид, схему и содержимое каждой страницы.</w:t>
      </w:r>
    </w:p>
    <w:p w14:paraId="7156D30A" w14:textId="64D6C0D6" w:rsidR="00921A70" w:rsidRDefault="00926F8A" w:rsidP="00B80568">
      <w:pPr>
        <w:pStyle w:val="Default"/>
        <w:numPr>
          <w:ilvl w:val="1"/>
          <w:numId w:val="14"/>
        </w:numPr>
        <w:spacing w:line="360" w:lineRule="auto"/>
        <w:ind w:hanging="508"/>
        <w:rPr>
          <w:rFonts w:eastAsia="TimesNewRomanPSMT"/>
        </w:rPr>
      </w:pPr>
      <w:r w:rsidRPr="00437555">
        <w:rPr>
          <w:b/>
        </w:rPr>
        <w:t>Определение целевой аудитории</w:t>
      </w:r>
    </w:p>
    <w:p w14:paraId="2AEB1707" w14:textId="77777777" w:rsidR="006B35D4" w:rsidRPr="00921A70" w:rsidRDefault="00437555" w:rsidP="00921A70">
      <w:pPr>
        <w:pStyle w:val="Default"/>
        <w:spacing w:line="360" w:lineRule="auto"/>
        <w:ind w:firstLine="851"/>
        <w:rPr>
          <w:rFonts w:eastAsia="TimesNewRomanPSMT"/>
        </w:rPr>
      </w:pPr>
      <w:r w:rsidRPr="00921A70">
        <w:rPr>
          <w:rFonts w:eastAsia="TimesNewRomanPSMT"/>
        </w:rPr>
        <w:t xml:space="preserve">Указываются </w:t>
      </w:r>
      <w:r w:rsidR="00BA7FF8" w:rsidRPr="00921A70">
        <w:rPr>
          <w:rFonts w:eastAsia="TimesNewRomanPSMT"/>
        </w:rPr>
        <w:t xml:space="preserve">группы потенциальных посетителей веб-сайта. Посетители сайта делятся на различные категории, определяются цели посещения сайта каждой группой </w:t>
      </w:r>
      <w:r w:rsidR="00BA7FF8" w:rsidRPr="00921A70">
        <w:rPr>
          <w:rFonts w:eastAsia="TimesNewRomanPSMT"/>
        </w:rPr>
        <w:lastRenderedPageBreak/>
        <w:t>посетителей.</w:t>
      </w:r>
      <w:r w:rsidR="006B35D4" w:rsidRPr="00921A70">
        <w:rPr>
          <w:rFonts w:eastAsia="TimesNewRomanPSMT"/>
        </w:rPr>
        <w:t xml:space="preserve"> </w:t>
      </w:r>
      <w:r w:rsidRPr="00921A70">
        <w:rPr>
          <w:rFonts w:eastAsia="TimesNewRomanPSMT"/>
        </w:rPr>
        <w:t>Дается характеристика целевой аудитории. Приводятся рекомендации по оформлению сайта</w:t>
      </w:r>
      <w:r w:rsidR="00C0356C" w:rsidRPr="00921A70">
        <w:rPr>
          <w:rFonts w:eastAsia="TimesNewRomanPSMT"/>
        </w:rPr>
        <w:t>, с учетом целевой аудитории.</w:t>
      </w:r>
    </w:p>
    <w:p w14:paraId="17DF2CB4" w14:textId="1DB0B6BF" w:rsidR="00921A70" w:rsidRPr="00921A70" w:rsidRDefault="00C510AC" w:rsidP="00B80568">
      <w:pPr>
        <w:pStyle w:val="Default"/>
        <w:numPr>
          <w:ilvl w:val="1"/>
          <w:numId w:val="14"/>
        </w:numPr>
        <w:spacing w:line="360" w:lineRule="auto"/>
        <w:ind w:hanging="508"/>
        <w:rPr>
          <w:rFonts w:eastAsia="TimesNewRomanPSMT"/>
        </w:rPr>
      </w:pPr>
      <w:r w:rsidRPr="00437555">
        <w:rPr>
          <w:b/>
          <w:bCs/>
          <w:iCs/>
        </w:rPr>
        <w:t xml:space="preserve">Анализ </w:t>
      </w:r>
      <w:r w:rsidR="00926F8A" w:rsidRPr="00437555">
        <w:rPr>
          <w:b/>
          <w:bCs/>
          <w:iCs/>
        </w:rPr>
        <w:t xml:space="preserve">рынка и </w:t>
      </w:r>
      <w:r w:rsidR="007B7264">
        <w:rPr>
          <w:b/>
          <w:bCs/>
          <w:iCs/>
        </w:rPr>
        <w:t>конкурентов</w:t>
      </w:r>
      <w:r w:rsidRPr="00437555">
        <w:rPr>
          <w:b/>
          <w:bCs/>
          <w:i/>
          <w:iCs/>
        </w:rPr>
        <w:t xml:space="preserve"> </w:t>
      </w:r>
    </w:p>
    <w:p w14:paraId="67C2C1F7" w14:textId="77777777" w:rsidR="006B35D4" w:rsidRDefault="00C510AC" w:rsidP="00921A70">
      <w:pPr>
        <w:pStyle w:val="Default"/>
        <w:spacing w:line="360" w:lineRule="auto"/>
        <w:ind w:firstLine="709"/>
        <w:rPr>
          <w:rFonts w:eastAsia="TimesNewRomanPSMT"/>
        </w:rPr>
      </w:pPr>
      <w:r w:rsidRPr="00437555">
        <w:rPr>
          <w:rFonts w:eastAsia="TimesNewRomanPSMT"/>
        </w:rPr>
        <w:t>В</w:t>
      </w:r>
      <w:r w:rsidRPr="00C510AC">
        <w:rPr>
          <w:rFonts w:eastAsia="TimesNewRomanPSMT"/>
        </w:rPr>
        <w:t xml:space="preserve"> нем представляется аналитический обзор сайтов схожей тематики. Анализируются дизайн, </w:t>
      </w:r>
      <w:r w:rsidRPr="006B35D4">
        <w:rPr>
          <w:rFonts w:eastAsia="TimesNewRomanPSMT"/>
        </w:rPr>
        <w:t>использу</w:t>
      </w:r>
      <w:r w:rsidR="006B35D4" w:rsidRPr="006B35D4">
        <w:rPr>
          <w:rFonts w:eastAsia="TimesNewRomanPSMT"/>
        </w:rPr>
        <w:t>емые технологии, функционал, ключевые слова для продвижения и поиска</w:t>
      </w:r>
      <w:r w:rsidR="00C0356C">
        <w:rPr>
          <w:rFonts w:eastAsia="TimesNewRomanPSMT"/>
        </w:rPr>
        <w:t xml:space="preserve"> </w:t>
      </w:r>
      <w:r w:rsidR="006B35D4" w:rsidRPr="006B35D4">
        <w:rPr>
          <w:rFonts w:eastAsia="TimesNewRomanPSMT"/>
        </w:rPr>
        <w:t>веб-сайта. Описываются их силь</w:t>
      </w:r>
      <w:r w:rsidR="00C0356C">
        <w:rPr>
          <w:rFonts w:eastAsia="TimesNewRomanPSMT"/>
        </w:rPr>
        <w:t>ные и слабые стороны. В курсовом</w:t>
      </w:r>
      <w:r w:rsidR="006B35D4" w:rsidRPr="006B35D4">
        <w:rPr>
          <w:rFonts w:eastAsia="TimesNewRomanPSMT"/>
        </w:rPr>
        <w:t xml:space="preserve"> </w:t>
      </w:r>
      <w:r w:rsidR="00C0356C">
        <w:rPr>
          <w:rFonts w:eastAsia="TimesNewRomanPSMT"/>
        </w:rPr>
        <w:t>проекте</w:t>
      </w:r>
      <w:r w:rsidR="006B35D4">
        <w:rPr>
          <w:rFonts w:eastAsia="TimesNewRomanPSMT"/>
        </w:rPr>
        <w:t xml:space="preserve"> </w:t>
      </w:r>
      <w:r w:rsidR="006B35D4" w:rsidRPr="006B35D4">
        <w:rPr>
          <w:rFonts w:eastAsia="TimesNewRomanPSMT"/>
        </w:rPr>
        <w:t>рекомендуется исследование не менее трех-четырех сайтов. Это сервисы для поиска и выгрузки структуры сайтов, топ-выдачи по поиску и индекса качества сайта</w:t>
      </w:r>
      <w:r w:rsidR="006B35D4">
        <w:rPr>
          <w:rFonts w:eastAsia="TimesNewRomanPSMT"/>
        </w:rPr>
        <w:t xml:space="preserve"> </w:t>
      </w:r>
      <w:r w:rsidR="006B35D4" w:rsidRPr="006B35D4">
        <w:rPr>
          <w:rFonts w:eastAsia="TimesNewRomanPSMT"/>
        </w:rPr>
        <w:t>и многого др. Этот подраздел заканчивается выводами по анализу сайтов.</w:t>
      </w:r>
    </w:p>
    <w:p w14:paraId="359812FF" w14:textId="305EE792" w:rsidR="00921A70" w:rsidRPr="00350639" w:rsidRDefault="006B35D4" w:rsidP="00B80568">
      <w:pPr>
        <w:pStyle w:val="Default"/>
        <w:numPr>
          <w:ilvl w:val="1"/>
          <w:numId w:val="14"/>
        </w:numPr>
        <w:spacing w:line="360" w:lineRule="auto"/>
        <w:ind w:hanging="508"/>
        <w:rPr>
          <w:rFonts w:eastAsia="TimesNewRomanPSMT"/>
        </w:rPr>
      </w:pPr>
      <w:r w:rsidRPr="00C0356C">
        <w:rPr>
          <w:rFonts w:eastAsia="Times New Roman"/>
          <w:b/>
          <w:bCs/>
          <w:iCs/>
          <w:color w:val="auto"/>
          <w:lang w:eastAsia="ru-RU"/>
        </w:rPr>
        <w:t>Функциональные требования</w:t>
      </w:r>
    </w:p>
    <w:p w14:paraId="261D9A8D" w14:textId="77777777" w:rsidR="00865D4C" w:rsidRPr="00865D4C" w:rsidRDefault="00437555" w:rsidP="00921A70">
      <w:pPr>
        <w:pStyle w:val="Default"/>
        <w:spacing w:line="360" w:lineRule="auto"/>
        <w:ind w:firstLine="709"/>
        <w:rPr>
          <w:rFonts w:eastAsia="TimesNewRomanPSMT"/>
        </w:rPr>
      </w:pPr>
      <w:r w:rsidRPr="00C0356C">
        <w:rPr>
          <w:rFonts w:eastAsia="Times New Roman"/>
          <w:bCs/>
          <w:iCs/>
          <w:color w:val="auto"/>
          <w:lang w:eastAsia="ru-RU"/>
        </w:rPr>
        <w:t>Определяется</w:t>
      </w:r>
      <w:r>
        <w:rPr>
          <w:rFonts w:eastAsia="TimesNewRomanPSMT"/>
        </w:rPr>
        <w:t xml:space="preserve"> </w:t>
      </w:r>
      <w:r w:rsidR="00865D4C" w:rsidRPr="00865D4C">
        <w:rPr>
          <w:rFonts w:eastAsia="TimesNewRomanPSMT"/>
        </w:rPr>
        <w:t>функционал веб-проекта.</w:t>
      </w:r>
      <w:r>
        <w:rPr>
          <w:rFonts w:eastAsia="TimesNewRomanPSMT"/>
        </w:rPr>
        <w:t xml:space="preserve"> Указывается вид сайта (</w:t>
      </w:r>
      <w:r w:rsidR="00C0356C">
        <w:rPr>
          <w:rFonts w:eastAsia="TimesNewRomanPSMT"/>
        </w:rPr>
        <w:t>визитка</w:t>
      </w:r>
      <w:r>
        <w:rPr>
          <w:rFonts w:eastAsia="TimesNewRomanPSMT"/>
        </w:rPr>
        <w:t>, портал, лента новостей</w:t>
      </w:r>
      <w:r w:rsidR="00C0356C">
        <w:rPr>
          <w:rFonts w:eastAsia="TimesNewRomanPSMT"/>
        </w:rPr>
        <w:t xml:space="preserve"> или др.</w:t>
      </w:r>
      <w:r>
        <w:rPr>
          <w:rFonts w:eastAsia="TimesNewRomanPSMT"/>
        </w:rPr>
        <w:t>). Перечисляются необходимые элементы</w:t>
      </w:r>
      <w:r w:rsidR="00C0356C">
        <w:rPr>
          <w:rFonts w:eastAsia="TimesNewRomanPSMT"/>
        </w:rPr>
        <w:t>, которые будут присутствовать на сайте</w:t>
      </w:r>
      <w:r>
        <w:rPr>
          <w:rFonts w:eastAsia="TimesNewRomanPSMT"/>
        </w:rPr>
        <w:t xml:space="preserve">. </w:t>
      </w:r>
    </w:p>
    <w:p w14:paraId="58BEEBDD" w14:textId="77777777" w:rsidR="00865D4C" w:rsidRPr="00865D4C" w:rsidRDefault="00865D4C" w:rsidP="00C0356C">
      <w:pPr>
        <w:autoSpaceDE w:val="0"/>
        <w:autoSpaceDN w:val="0"/>
        <w:adjustRightInd w:val="0"/>
        <w:spacing w:before="120" w:after="120" w:line="360" w:lineRule="auto"/>
        <w:rPr>
          <w:rFonts w:eastAsia="TimesNewRomanPSMT"/>
          <w:i/>
          <w:iCs/>
          <w:sz w:val="24"/>
          <w:szCs w:val="24"/>
        </w:rPr>
      </w:pPr>
      <w:r w:rsidRPr="00865D4C">
        <w:rPr>
          <w:rFonts w:eastAsia="TimesNewRomanPSMT"/>
          <w:i/>
          <w:iCs/>
          <w:sz w:val="24"/>
          <w:szCs w:val="24"/>
        </w:rPr>
        <w:t>Например:</w:t>
      </w:r>
    </w:p>
    <w:p w14:paraId="2F6B528E" w14:textId="77777777" w:rsidR="00865D4C" w:rsidRPr="00865D4C" w:rsidRDefault="00865D4C" w:rsidP="00C0356C">
      <w:pPr>
        <w:autoSpaceDE w:val="0"/>
        <w:autoSpaceDN w:val="0"/>
        <w:adjustRightInd w:val="0"/>
        <w:spacing w:before="120" w:after="120" w:line="360" w:lineRule="auto"/>
        <w:rPr>
          <w:rFonts w:eastAsia="TimesNewRomanPSMT"/>
          <w:sz w:val="24"/>
          <w:szCs w:val="24"/>
        </w:rPr>
      </w:pPr>
      <w:r w:rsidRPr="00865D4C">
        <w:rPr>
          <w:rFonts w:eastAsia="TimesNewRomanPSMT"/>
          <w:sz w:val="24"/>
          <w:szCs w:val="24"/>
        </w:rPr>
        <w:t>– общая информация – сведения о компании, карта размещения,</w:t>
      </w:r>
      <w:r w:rsidR="00C0356C">
        <w:rPr>
          <w:rFonts w:eastAsia="TimesNewRomanPSMT"/>
          <w:sz w:val="24"/>
          <w:szCs w:val="24"/>
        </w:rPr>
        <w:t xml:space="preserve"> </w:t>
      </w:r>
      <w:r w:rsidRPr="00865D4C">
        <w:rPr>
          <w:rFonts w:eastAsia="TimesNewRomanPSMT"/>
          <w:sz w:val="24"/>
          <w:szCs w:val="24"/>
        </w:rPr>
        <w:t>контактные данные, график работы;</w:t>
      </w:r>
    </w:p>
    <w:p w14:paraId="434AE030" w14:textId="77777777" w:rsidR="00865D4C" w:rsidRPr="00865D4C" w:rsidRDefault="00865D4C" w:rsidP="00C0356C">
      <w:pPr>
        <w:autoSpaceDE w:val="0"/>
        <w:autoSpaceDN w:val="0"/>
        <w:adjustRightInd w:val="0"/>
        <w:spacing w:before="120" w:after="120" w:line="360" w:lineRule="auto"/>
        <w:rPr>
          <w:rFonts w:eastAsia="TimesNewRomanPSMT"/>
          <w:sz w:val="24"/>
          <w:szCs w:val="24"/>
        </w:rPr>
      </w:pPr>
      <w:r w:rsidRPr="00865D4C">
        <w:rPr>
          <w:rFonts w:eastAsia="TimesNewRomanPSMT"/>
          <w:sz w:val="24"/>
          <w:szCs w:val="24"/>
        </w:rPr>
        <w:t>– перечень услуг – в наглядном виде перечисляются услуги и их цена;</w:t>
      </w:r>
    </w:p>
    <w:p w14:paraId="2A8759AC" w14:textId="77777777" w:rsidR="00865D4C" w:rsidRPr="00865D4C" w:rsidRDefault="00865D4C" w:rsidP="00C0356C">
      <w:pPr>
        <w:autoSpaceDE w:val="0"/>
        <w:autoSpaceDN w:val="0"/>
        <w:adjustRightInd w:val="0"/>
        <w:spacing w:before="120" w:after="120" w:line="360" w:lineRule="auto"/>
        <w:rPr>
          <w:rFonts w:eastAsia="TimesNewRomanPSMT"/>
          <w:sz w:val="24"/>
          <w:szCs w:val="24"/>
        </w:rPr>
      </w:pPr>
      <w:r w:rsidRPr="00865D4C">
        <w:rPr>
          <w:rFonts w:eastAsia="TimesNewRomanPSMT"/>
          <w:sz w:val="24"/>
          <w:szCs w:val="24"/>
        </w:rPr>
        <w:t>– персоналии – фото и персон</w:t>
      </w:r>
      <w:r w:rsidR="00C0356C">
        <w:rPr>
          <w:rFonts w:eastAsia="TimesNewRomanPSMT"/>
          <w:sz w:val="24"/>
          <w:szCs w:val="24"/>
        </w:rPr>
        <w:t>альные данные (фамилия, имя</w:t>
      </w:r>
      <w:r w:rsidRPr="00865D4C">
        <w:rPr>
          <w:rFonts w:eastAsia="TimesNewRomanPSMT"/>
          <w:sz w:val="24"/>
          <w:szCs w:val="24"/>
        </w:rPr>
        <w:t>, график приема, специализация).</w:t>
      </w:r>
    </w:p>
    <w:p w14:paraId="2587D2DC" w14:textId="55D56751" w:rsidR="00865D4C" w:rsidRPr="00DB1AC3" w:rsidRDefault="00463CEF" w:rsidP="00DB1AC3">
      <w:pPr>
        <w:autoSpaceDE w:val="0"/>
        <w:autoSpaceDN w:val="0"/>
        <w:adjustRightInd w:val="0"/>
        <w:spacing w:before="120" w:after="120" w:line="360" w:lineRule="auto"/>
        <w:ind w:firstLine="709"/>
        <w:rPr>
          <w:rFonts w:eastAsia="TimesNewRomanPSMT"/>
          <w:sz w:val="24"/>
          <w:szCs w:val="24"/>
        </w:rPr>
      </w:pPr>
      <w:r>
        <w:rPr>
          <w:rFonts w:eastAsia="TimesNewRomanPSMT"/>
          <w:sz w:val="24"/>
          <w:szCs w:val="24"/>
        </w:rPr>
        <w:t xml:space="preserve">Другие </w:t>
      </w:r>
      <w:r w:rsidRPr="00865D4C">
        <w:rPr>
          <w:rFonts w:eastAsia="TimesNewRomanPSMT"/>
          <w:sz w:val="24"/>
          <w:szCs w:val="24"/>
        </w:rPr>
        <w:t>функциональные</w:t>
      </w:r>
      <w:r w:rsidR="00865D4C" w:rsidRPr="00865D4C">
        <w:rPr>
          <w:rFonts w:eastAsia="TimesNewRomanPSMT"/>
          <w:sz w:val="24"/>
          <w:szCs w:val="24"/>
        </w:rPr>
        <w:t xml:space="preserve"> элемент</w:t>
      </w:r>
      <w:r w:rsidR="00DB1AC3">
        <w:rPr>
          <w:rFonts w:eastAsia="TimesNewRomanPSMT"/>
          <w:sz w:val="24"/>
          <w:szCs w:val="24"/>
        </w:rPr>
        <w:t>ы сайта</w:t>
      </w:r>
      <w:r w:rsidR="00865D4C" w:rsidRPr="00865D4C">
        <w:rPr>
          <w:rFonts w:eastAsia="TimesNewRomanPSMT"/>
          <w:sz w:val="24"/>
          <w:szCs w:val="24"/>
        </w:rPr>
        <w:t>:</w:t>
      </w:r>
      <w:r w:rsidR="00DB1AC3">
        <w:rPr>
          <w:rFonts w:eastAsia="TimesNewRomanPSMT"/>
          <w:sz w:val="24"/>
          <w:szCs w:val="24"/>
        </w:rPr>
        <w:t xml:space="preserve"> </w:t>
      </w:r>
      <w:r w:rsidR="00DB1AC3" w:rsidRPr="00DB1AC3">
        <w:rPr>
          <w:rFonts w:eastAsia="TimesNewRomanPSMT"/>
          <w:sz w:val="24"/>
          <w:szCs w:val="24"/>
        </w:rPr>
        <w:t>новости / анонсы новостей, импорт новостей,</w:t>
      </w:r>
      <w:r w:rsidR="00DB1AC3">
        <w:rPr>
          <w:rFonts w:eastAsia="TimesNewRomanPSMT"/>
          <w:sz w:val="24"/>
          <w:szCs w:val="24"/>
        </w:rPr>
        <w:t xml:space="preserve"> вопрос – ответ, </w:t>
      </w:r>
      <w:r w:rsidR="00865D4C" w:rsidRPr="00DB1AC3">
        <w:rPr>
          <w:rFonts w:eastAsia="TimesNewRomanPSMT"/>
          <w:sz w:val="24"/>
          <w:szCs w:val="24"/>
        </w:rPr>
        <w:t>фотогалерея / виртуальный м</w:t>
      </w:r>
      <w:r w:rsidR="00DB1AC3">
        <w:rPr>
          <w:rFonts w:eastAsia="TimesNewRomanPSMT"/>
          <w:sz w:val="24"/>
          <w:szCs w:val="24"/>
        </w:rPr>
        <w:t>узей / виртуальная экскурсия и др.</w:t>
      </w:r>
    </w:p>
    <w:p w14:paraId="66B0FE50" w14:textId="77777777" w:rsidR="00CA09BB" w:rsidRPr="00DB1AC3" w:rsidRDefault="00865D4C" w:rsidP="00DB1AC3">
      <w:pPr>
        <w:autoSpaceDE w:val="0"/>
        <w:autoSpaceDN w:val="0"/>
        <w:adjustRightInd w:val="0"/>
        <w:spacing w:before="120" w:after="120" w:line="360" w:lineRule="auto"/>
        <w:ind w:firstLine="851"/>
        <w:rPr>
          <w:i/>
          <w:iCs/>
          <w:sz w:val="24"/>
          <w:szCs w:val="24"/>
        </w:rPr>
      </w:pPr>
      <w:r w:rsidRPr="00DB1AC3">
        <w:rPr>
          <w:rFonts w:eastAsia="TimesNewRomanPSMT"/>
          <w:sz w:val="24"/>
          <w:szCs w:val="24"/>
        </w:rPr>
        <w:t>Указывается формат размещения (с</w:t>
      </w:r>
      <w:r w:rsidR="00DB1AC3" w:rsidRPr="00DB1AC3">
        <w:rPr>
          <w:rFonts w:eastAsia="TimesNewRomanPSMT"/>
          <w:sz w:val="24"/>
          <w:szCs w:val="24"/>
        </w:rPr>
        <w:t>татические фото и их формат, га</w:t>
      </w:r>
      <w:r w:rsidRPr="00DB1AC3">
        <w:rPr>
          <w:rFonts w:eastAsia="TimesNewRomanPSMT"/>
          <w:sz w:val="24"/>
          <w:szCs w:val="24"/>
        </w:rPr>
        <w:t xml:space="preserve">лереи, способы размещения – отдельная страница, блоки). </w:t>
      </w:r>
    </w:p>
    <w:p w14:paraId="2F192C57" w14:textId="77777777" w:rsidR="004E62FB" w:rsidRDefault="00CA09BB" w:rsidP="00DB1AC3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sz w:val="24"/>
          <w:szCs w:val="24"/>
        </w:rPr>
      </w:pPr>
      <w:r w:rsidRPr="00DB1AC3">
        <w:rPr>
          <w:rFonts w:eastAsia="TimesNewRomanPSMT"/>
          <w:sz w:val="24"/>
          <w:szCs w:val="24"/>
        </w:rPr>
        <w:t>Указывается желаемый тип эле</w:t>
      </w:r>
      <w:r w:rsidR="00DB1AC3" w:rsidRPr="00DB1AC3">
        <w:rPr>
          <w:rFonts w:eastAsia="TimesNewRomanPSMT"/>
          <w:sz w:val="24"/>
          <w:szCs w:val="24"/>
        </w:rPr>
        <w:t>мента и возможное его расположе</w:t>
      </w:r>
      <w:r w:rsidRPr="00DB1AC3">
        <w:rPr>
          <w:rFonts w:eastAsia="TimesNewRomanPSMT"/>
          <w:sz w:val="24"/>
          <w:szCs w:val="24"/>
        </w:rPr>
        <w:t>ние. Например, наличие не менее двух слайдеров на главной странице.</w:t>
      </w:r>
      <w:r w:rsidR="00DB1AC3" w:rsidRPr="00DB1AC3">
        <w:rPr>
          <w:rFonts w:eastAsia="TimesNewRomanPSMT"/>
          <w:sz w:val="24"/>
          <w:szCs w:val="24"/>
        </w:rPr>
        <w:t xml:space="preserve"> </w:t>
      </w:r>
      <w:r w:rsidRPr="00DB1AC3">
        <w:rPr>
          <w:rFonts w:eastAsia="TimesNewRomanPSMT"/>
          <w:sz w:val="24"/>
          <w:szCs w:val="24"/>
        </w:rPr>
        <w:t>Первый слайдер располагается в зоне основного контента или в хедере,</w:t>
      </w:r>
      <w:r w:rsidR="00DB1AC3">
        <w:rPr>
          <w:rFonts w:eastAsia="TimesNewRomanPSMT"/>
          <w:sz w:val="24"/>
          <w:szCs w:val="24"/>
        </w:rPr>
        <w:t xml:space="preserve"> </w:t>
      </w:r>
      <w:r w:rsidRPr="00DB1AC3">
        <w:rPr>
          <w:rFonts w:eastAsia="TimesNewRomanPSMT"/>
          <w:sz w:val="24"/>
          <w:szCs w:val="24"/>
        </w:rPr>
        <w:t>содержит не менее 4 изображений.</w:t>
      </w:r>
      <w:r w:rsidR="00DB1AC3">
        <w:rPr>
          <w:rFonts w:eastAsia="TimesNewRomanPSMT"/>
          <w:sz w:val="24"/>
          <w:szCs w:val="24"/>
        </w:rPr>
        <w:t xml:space="preserve"> Второй слайдер размещается в фу</w:t>
      </w:r>
      <w:r w:rsidRPr="00DB1AC3">
        <w:rPr>
          <w:rFonts w:eastAsia="TimesNewRomanPSMT"/>
          <w:sz w:val="24"/>
          <w:szCs w:val="24"/>
        </w:rPr>
        <w:t>тере либо на отдельной странице с логотипами партнеров;</w:t>
      </w:r>
      <w:r w:rsidR="00DB1AC3">
        <w:rPr>
          <w:rFonts w:eastAsia="TimesNewRomanPSMT"/>
          <w:sz w:val="24"/>
          <w:szCs w:val="24"/>
        </w:rPr>
        <w:t xml:space="preserve"> </w:t>
      </w:r>
      <w:r w:rsidR="00450B9F">
        <w:rPr>
          <w:rFonts w:eastAsia="TimesNewRomanPSMT"/>
          <w:sz w:val="24"/>
          <w:szCs w:val="24"/>
        </w:rPr>
        <w:t xml:space="preserve">Описывается </w:t>
      </w:r>
      <w:r w:rsidR="00DB1AC3">
        <w:rPr>
          <w:rFonts w:eastAsia="TimesNewRomanPSMT"/>
          <w:sz w:val="24"/>
          <w:szCs w:val="24"/>
        </w:rPr>
        <w:t>личный каби</w:t>
      </w:r>
      <w:r w:rsidR="004E62FB" w:rsidRPr="00DB1AC3">
        <w:rPr>
          <w:rFonts w:eastAsia="TimesNewRomanPSMT"/>
          <w:sz w:val="24"/>
          <w:szCs w:val="24"/>
        </w:rPr>
        <w:t>нет и т. д. Указывается, ка</w:t>
      </w:r>
      <w:r w:rsidR="00DB1AC3">
        <w:rPr>
          <w:rFonts w:eastAsia="TimesNewRomanPSMT"/>
          <w:sz w:val="24"/>
          <w:szCs w:val="24"/>
        </w:rPr>
        <w:t>кие поля необходимы для заполне</w:t>
      </w:r>
      <w:r w:rsidR="004E62FB" w:rsidRPr="00DB1AC3">
        <w:rPr>
          <w:rFonts w:eastAsia="TimesNewRomanPSMT"/>
          <w:sz w:val="24"/>
          <w:szCs w:val="24"/>
        </w:rPr>
        <w:t>ния формы регистрации, определяет</w:t>
      </w:r>
      <w:r w:rsidR="00DB1AC3">
        <w:rPr>
          <w:rFonts w:eastAsia="TimesNewRomanPSMT"/>
          <w:sz w:val="24"/>
          <w:szCs w:val="24"/>
        </w:rPr>
        <w:t>ся процедура подтверждения реги</w:t>
      </w:r>
      <w:r w:rsidR="004E62FB" w:rsidRPr="00DB1AC3">
        <w:rPr>
          <w:rFonts w:eastAsia="TimesNewRomanPSMT"/>
          <w:sz w:val="24"/>
          <w:szCs w:val="24"/>
        </w:rPr>
        <w:t>страции (автоматически на электронную почту, по коду на мобильный</w:t>
      </w:r>
      <w:r w:rsidR="00DB1AC3">
        <w:rPr>
          <w:rFonts w:eastAsia="TimesNewRomanPSMT"/>
          <w:sz w:val="24"/>
          <w:szCs w:val="24"/>
        </w:rPr>
        <w:t xml:space="preserve"> </w:t>
      </w:r>
      <w:r w:rsidR="004E62FB" w:rsidRPr="00DB1AC3">
        <w:rPr>
          <w:rFonts w:eastAsia="TimesNewRomanPSMT"/>
          <w:sz w:val="24"/>
          <w:szCs w:val="24"/>
        </w:rPr>
        <w:t>телефон или др.), место расположения формы регистрации (отдельный</w:t>
      </w:r>
      <w:r w:rsidR="00DB1AC3">
        <w:rPr>
          <w:rFonts w:eastAsia="TimesNewRomanPSMT"/>
          <w:sz w:val="24"/>
          <w:szCs w:val="24"/>
        </w:rPr>
        <w:t xml:space="preserve"> </w:t>
      </w:r>
      <w:r w:rsidR="004E62FB" w:rsidRPr="00DB1AC3">
        <w:rPr>
          <w:rFonts w:eastAsia="TimesNewRomanPSMT"/>
          <w:sz w:val="24"/>
          <w:szCs w:val="24"/>
        </w:rPr>
        <w:t xml:space="preserve">пункт меню, блок, в хедере и т. д.). </w:t>
      </w:r>
    </w:p>
    <w:p w14:paraId="76E96CAF" w14:textId="77777777" w:rsidR="00463CEF" w:rsidRPr="00DB1AC3" w:rsidRDefault="00463CEF" w:rsidP="00DB1AC3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sz w:val="24"/>
          <w:szCs w:val="24"/>
        </w:rPr>
      </w:pPr>
    </w:p>
    <w:p w14:paraId="73C6C0F2" w14:textId="77777777" w:rsidR="00251C8D" w:rsidRPr="00450B9F" w:rsidRDefault="00251C8D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450B9F">
        <w:rPr>
          <w:b/>
        </w:rPr>
        <w:lastRenderedPageBreak/>
        <w:t>Сбор семантического ядра</w:t>
      </w:r>
    </w:p>
    <w:p w14:paraId="2AE4FEB9" w14:textId="77777777" w:rsidR="00251C8D" w:rsidRPr="00450B9F" w:rsidRDefault="00251C8D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450B9F">
        <w:rPr>
          <w:b/>
        </w:rPr>
        <w:t>Определение ключевых слов</w:t>
      </w:r>
    </w:p>
    <w:p w14:paraId="2E0CCDF5" w14:textId="51983EB6" w:rsidR="00D802E3" w:rsidRPr="00E55B1B" w:rsidRDefault="00921A70" w:rsidP="00450B9F">
      <w:pPr>
        <w:shd w:val="clear" w:color="auto" w:fill="FFFFFF"/>
        <w:spacing w:line="360" w:lineRule="auto"/>
        <w:ind w:firstLine="851"/>
        <w:rPr>
          <w:color w:val="171717"/>
          <w:sz w:val="24"/>
          <w:szCs w:val="24"/>
        </w:rPr>
      </w:pPr>
      <w:r w:rsidRPr="00E55B1B">
        <w:rPr>
          <w:color w:val="000000"/>
          <w:sz w:val="24"/>
          <w:szCs w:val="24"/>
        </w:rPr>
        <w:t xml:space="preserve">Определяются </w:t>
      </w:r>
      <w:r w:rsidR="003332A5" w:rsidRPr="00E55B1B">
        <w:rPr>
          <w:color w:val="000000"/>
          <w:sz w:val="24"/>
          <w:szCs w:val="24"/>
        </w:rPr>
        <w:t xml:space="preserve">запросы, описывающие содержания сайта. Для этого можно </w:t>
      </w:r>
      <w:r w:rsidR="00450B9F" w:rsidRPr="00E55B1B">
        <w:rPr>
          <w:color w:val="000000"/>
          <w:sz w:val="24"/>
          <w:szCs w:val="24"/>
        </w:rPr>
        <w:t xml:space="preserve">использовать </w:t>
      </w:r>
      <w:commentRangeStart w:id="6"/>
      <w:r w:rsidRPr="00E55B1B">
        <w:rPr>
          <w:color w:val="000000"/>
          <w:sz w:val="24"/>
          <w:szCs w:val="24"/>
        </w:rPr>
        <w:t>сервисы</w:t>
      </w:r>
      <w:commentRangeEnd w:id="6"/>
      <w:r w:rsidR="00450B9F" w:rsidRPr="00E55B1B">
        <w:rPr>
          <w:rStyle w:val="af9"/>
          <w:sz w:val="24"/>
          <w:szCs w:val="24"/>
        </w:rPr>
        <w:commentReference w:id="6"/>
      </w:r>
      <w:r w:rsidR="00E55B1B" w:rsidRPr="00E55B1B">
        <w:rPr>
          <w:color w:val="000000"/>
          <w:sz w:val="24"/>
          <w:szCs w:val="24"/>
        </w:rPr>
        <w:t xml:space="preserve"> (например: </w:t>
      </w:r>
      <w:r w:rsidR="00E55B1B" w:rsidRPr="00E55B1B">
        <w:rPr>
          <w:color w:val="171717"/>
          <w:sz w:val="24"/>
          <w:szCs w:val="24"/>
          <w:shd w:val="clear" w:color="auto" w:fill="FFFFFF"/>
        </w:rPr>
        <w:t>Яндекс.Вордстат</w:t>
      </w:r>
      <w:r w:rsidR="00E55B1B" w:rsidRPr="00E55B1B">
        <w:rPr>
          <w:color w:val="000000"/>
          <w:sz w:val="24"/>
          <w:szCs w:val="24"/>
        </w:rPr>
        <w:t>)</w:t>
      </w:r>
      <w:r w:rsidRPr="00E55B1B">
        <w:rPr>
          <w:color w:val="000000"/>
          <w:sz w:val="24"/>
          <w:szCs w:val="24"/>
        </w:rPr>
        <w:t xml:space="preserve">. </w:t>
      </w:r>
      <w:r w:rsidR="00D802E3" w:rsidRPr="00E55B1B">
        <w:rPr>
          <w:color w:val="171717"/>
          <w:sz w:val="24"/>
          <w:szCs w:val="24"/>
        </w:rPr>
        <w:t>Фрагмент таблицы с собранным семантическим ядром для сайта фотостудии:</w:t>
      </w:r>
    </w:p>
    <w:p w14:paraId="3C46062C" w14:textId="77777777" w:rsidR="00450B9F" w:rsidRDefault="00D802E3" w:rsidP="00450B9F">
      <w:pPr>
        <w:pStyle w:val="2"/>
        <w:shd w:val="clear" w:color="auto" w:fill="FFFFFF"/>
        <w:spacing w:before="300" w:after="300"/>
        <w:ind w:left="360"/>
        <w:jc w:val="both"/>
      </w:pPr>
      <w:r>
        <w:rPr>
          <w:rFonts w:ascii="Roboto" w:hAnsi="Roboto"/>
          <w:noProof/>
          <w:color w:val="000000"/>
          <w:sz w:val="35"/>
          <w:szCs w:val="35"/>
        </w:rPr>
        <w:drawing>
          <wp:inline distT="0" distB="0" distL="0" distR="0" wp14:anchorId="7BA443B0" wp14:editId="67C5A9F3">
            <wp:extent cx="4943475" cy="2989690"/>
            <wp:effectExtent l="0" t="0" r="0" b="0"/>
            <wp:docPr id="1" name="Рисунок 1" descr="семантическое ядро сай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антическое ядро сай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18"/>
                    <a:stretch/>
                  </pic:blipFill>
                  <pic:spPr bwMode="auto">
                    <a:xfrm>
                      <a:off x="0" y="0"/>
                      <a:ext cx="4943475" cy="29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79B7A" w14:textId="51C11C13" w:rsidR="00450B9F" w:rsidRPr="00450B9F" w:rsidRDefault="00450B9F" w:rsidP="00450B9F">
      <w:pPr>
        <w:pStyle w:val="afe"/>
        <w:jc w:val="center"/>
        <w:rPr>
          <w:i w:val="0"/>
          <w:color w:val="auto"/>
          <w:sz w:val="20"/>
          <w:szCs w:val="20"/>
        </w:rPr>
      </w:pPr>
      <w:r w:rsidRPr="00450B9F">
        <w:rPr>
          <w:i w:val="0"/>
          <w:color w:val="auto"/>
          <w:sz w:val="20"/>
          <w:szCs w:val="20"/>
        </w:rPr>
        <w:t xml:space="preserve">Рисунок </w:t>
      </w:r>
      <w:r w:rsidRPr="00450B9F">
        <w:rPr>
          <w:i w:val="0"/>
          <w:color w:val="auto"/>
          <w:sz w:val="20"/>
          <w:szCs w:val="20"/>
        </w:rPr>
        <w:fldChar w:fldCharType="begin"/>
      </w:r>
      <w:r w:rsidRPr="00450B9F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50B9F">
        <w:rPr>
          <w:i w:val="0"/>
          <w:color w:val="auto"/>
          <w:sz w:val="20"/>
          <w:szCs w:val="20"/>
        </w:rPr>
        <w:fldChar w:fldCharType="separate"/>
      </w:r>
      <w:r w:rsidR="00952076">
        <w:rPr>
          <w:i w:val="0"/>
          <w:noProof/>
          <w:color w:val="auto"/>
          <w:sz w:val="20"/>
          <w:szCs w:val="20"/>
        </w:rPr>
        <w:t>1</w:t>
      </w:r>
      <w:r w:rsidRPr="00450B9F">
        <w:rPr>
          <w:i w:val="0"/>
          <w:color w:val="auto"/>
          <w:sz w:val="20"/>
          <w:szCs w:val="20"/>
        </w:rPr>
        <w:fldChar w:fldCharType="end"/>
      </w:r>
      <w:r w:rsidRPr="00450B9F">
        <w:rPr>
          <w:i w:val="0"/>
          <w:color w:val="auto"/>
          <w:sz w:val="20"/>
          <w:szCs w:val="20"/>
        </w:rPr>
        <w:t>. Ключевые слова</w:t>
      </w:r>
    </w:p>
    <w:p w14:paraId="52C47AD3" w14:textId="77777777" w:rsidR="00450B9F" w:rsidRPr="00450B9F" w:rsidRDefault="00480430" w:rsidP="00B80568">
      <w:pPr>
        <w:pStyle w:val="Default"/>
        <w:numPr>
          <w:ilvl w:val="1"/>
          <w:numId w:val="14"/>
        </w:numPr>
        <w:rPr>
          <w:b/>
        </w:rPr>
      </w:pPr>
      <w:r w:rsidRPr="00450B9F">
        <w:rPr>
          <w:b/>
        </w:rPr>
        <w:t>Формирование задания на внутреннюю оптимизацию</w:t>
      </w:r>
      <w:r w:rsidR="00450B9F" w:rsidRPr="00450B9F">
        <w:rPr>
          <w:b/>
        </w:rPr>
        <w:t xml:space="preserve"> </w:t>
      </w:r>
    </w:p>
    <w:p w14:paraId="56A8D2E2" w14:textId="77777777" w:rsidR="00480430" w:rsidRDefault="00D802E3" w:rsidP="00450B9F">
      <w:pPr>
        <w:pStyle w:val="Default"/>
        <w:ind w:left="792"/>
      </w:pPr>
      <w:r>
        <w:t>(Создание карты релевантности)</w:t>
      </w:r>
    </w:p>
    <w:p w14:paraId="25AF06F6" w14:textId="77777777" w:rsidR="00D802E3" w:rsidRPr="00450B9F" w:rsidRDefault="00450B9F" w:rsidP="00450B9F">
      <w:pPr>
        <w:pStyle w:val="a7"/>
        <w:shd w:val="clear" w:color="auto" w:fill="FFFFFF"/>
        <w:spacing w:before="120" w:beforeAutospacing="0" w:after="120" w:afterAutospacing="0" w:line="360" w:lineRule="auto"/>
        <w:ind w:firstLine="851"/>
        <w:rPr>
          <w:color w:val="171717"/>
        </w:rPr>
      </w:pPr>
      <w:r w:rsidRPr="00450B9F">
        <w:rPr>
          <w:color w:val="171717"/>
        </w:rPr>
        <w:t xml:space="preserve">Список </w:t>
      </w:r>
      <w:r w:rsidR="00D802E3" w:rsidRPr="00450B9F">
        <w:rPr>
          <w:color w:val="171717"/>
        </w:rPr>
        <w:t xml:space="preserve">запросов, распределяем их по предполагаемым страницам сайта, </w:t>
      </w:r>
      <w:r>
        <w:rPr>
          <w:color w:val="171717"/>
        </w:rPr>
        <w:t>прописываются</w:t>
      </w:r>
      <w:r w:rsidR="00D802E3" w:rsidRPr="00450B9F">
        <w:rPr>
          <w:color w:val="171717"/>
        </w:rPr>
        <w:t xml:space="preserve"> теги и заголовки. В среднем, при создании карты релевантности ориентируемся на следующие правила:</w:t>
      </w:r>
    </w:p>
    <w:p w14:paraId="46AAE38F" w14:textId="77777777" w:rsidR="00D802E3" w:rsidRPr="00450B9F" w:rsidRDefault="00D802E3" w:rsidP="00B80568">
      <w:pPr>
        <w:numPr>
          <w:ilvl w:val="0"/>
          <w:numId w:val="11"/>
        </w:numPr>
        <w:shd w:val="clear" w:color="auto" w:fill="FFFFFF"/>
        <w:spacing w:after="75" w:line="330" w:lineRule="atLeast"/>
        <w:ind w:left="330"/>
        <w:rPr>
          <w:color w:val="000000"/>
          <w:sz w:val="24"/>
          <w:szCs w:val="24"/>
        </w:rPr>
      </w:pPr>
      <w:r w:rsidRPr="00450B9F">
        <w:rPr>
          <w:color w:val="000000"/>
          <w:sz w:val="24"/>
          <w:szCs w:val="24"/>
        </w:rPr>
        <w:t>на одну страницу ведут не более 3-5 запросов;</w:t>
      </w:r>
    </w:p>
    <w:p w14:paraId="24E8B6C6" w14:textId="77777777" w:rsidR="00D802E3" w:rsidRPr="00450B9F" w:rsidRDefault="00D802E3" w:rsidP="00B80568">
      <w:pPr>
        <w:numPr>
          <w:ilvl w:val="0"/>
          <w:numId w:val="11"/>
        </w:numPr>
        <w:shd w:val="clear" w:color="auto" w:fill="FFFFFF"/>
        <w:spacing w:after="75" w:line="330" w:lineRule="atLeast"/>
        <w:ind w:left="330"/>
        <w:rPr>
          <w:color w:val="000000"/>
          <w:sz w:val="24"/>
          <w:szCs w:val="24"/>
        </w:rPr>
      </w:pPr>
      <w:r w:rsidRPr="00450B9F">
        <w:rPr>
          <w:color w:val="000000"/>
          <w:sz w:val="24"/>
          <w:szCs w:val="24"/>
        </w:rPr>
        <w:t>на главную высокоч</w:t>
      </w:r>
      <w:r w:rsidR="00450B9F">
        <w:rPr>
          <w:color w:val="000000"/>
          <w:sz w:val="24"/>
          <w:szCs w:val="24"/>
        </w:rPr>
        <w:t>астотные</w:t>
      </w:r>
      <w:r w:rsidRPr="00450B9F">
        <w:rPr>
          <w:color w:val="000000"/>
          <w:sz w:val="24"/>
          <w:szCs w:val="24"/>
        </w:rPr>
        <w:t xml:space="preserve"> (для целевого трафика);</w:t>
      </w:r>
    </w:p>
    <w:p w14:paraId="0EB88AE5" w14:textId="77777777" w:rsidR="00D802E3" w:rsidRPr="00450B9F" w:rsidRDefault="00D802E3" w:rsidP="00B80568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330"/>
        <w:rPr>
          <w:color w:val="000000"/>
          <w:sz w:val="24"/>
          <w:szCs w:val="24"/>
        </w:rPr>
      </w:pPr>
      <w:r w:rsidRPr="00450B9F">
        <w:rPr>
          <w:color w:val="000000"/>
          <w:sz w:val="24"/>
          <w:szCs w:val="24"/>
        </w:rPr>
        <w:t>на второстепенные страницы – узкие среднечастотные и низкочастотные запросы.</w:t>
      </w:r>
    </w:p>
    <w:p w14:paraId="58B5392C" w14:textId="77777777" w:rsidR="00450B9F" w:rsidRDefault="00D802E3" w:rsidP="00450B9F">
      <w:pPr>
        <w:pStyle w:val="Default"/>
        <w:keepNext/>
        <w:spacing w:before="120" w:after="120" w:line="360" w:lineRule="auto"/>
        <w:ind w:left="-284"/>
      </w:pPr>
      <w:r>
        <w:rPr>
          <w:rFonts w:ascii="Roboto" w:hAnsi="Roboto"/>
          <w:noProof/>
          <w:sz w:val="35"/>
          <w:szCs w:val="35"/>
          <w:lang w:eastAsia="ru-RU"/>
        </w:rPr>
        <w:drawing>
          <wp:inline distT="0" distB="0" distL="0" distR="0" wp14:anchorId="20993582" wp14:editId="30A68E59">
            <wp:extent cx="5977973" cy="1383103"/>
            <wp:effectExtent l="0" t="0" r="0" b="0"/>
            <wp:docPr id="14" name="Рисунок 14" descr="карта релеван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а релевантност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4" cy="144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3FDA" w14:textId="533EA5B7" w:rsidR="00D802E3" w:rsidRDefault="00450B9F" w:rsidP="00450B9F">
      <w:pPr>
        <w:pStyle w:val="afe"/>
        <w:spacing w:before="120" w:after="120" w:line="360" w:lineRule="auto"/>
        <w:jc w:val="center"/>
        <w:rPr>
          <w:i w:val="0"/>
          <w:color w:val="auto"/>
          <w:sz w:val="20"/>
          <w:szCs w:val="20"/>
        </w:rPr>
      </w:pPr>
      <w:r w:rsidRPr="00450B9F">
        <w:rPr>
          <w:i w:val="0"/>
          <w:color w:val="auto"/>
          <w:sz w:val="20"/>
          <w:szCs w:val="20"/>
        </w:rPr>
        <w:t xml:space="preserve">Рисунок </w:t>
      </w:r>
      <w:r w:rsidRPr="00450B9F">
        <w:rPr>
          <w:i w:val="0"/>
          <w:color w:val="auto"/>
          <w:sz w:val="20"/>
          <w:szCs w:val="20"/>
        </w:rPr>
        <w:fldChar w:fldCharType="begin"/>
      </w:r>
      <w:r w:rsidRPr="00450B9F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50B9F">
        <w:rPr>
          <w:i w:val="0"/>
          <w:color w:val="auto"/>
          <w:sz w:val="20"/>
          <w:szCs w:val="20"/>
        </w:rPr>
        <w:fldChar w:fldCharType="separate"/>
      </w:r>
      <w:r w:rsidR="00952076">
        <w:rPr>
          <w:i w:val="0"/>
          <w:noProof/>
          <w:color w:val="auto"/>
          <w:sz w:val="20"/>
          <w:szCs w:val="20"/>
        </w:rPr>
        <w:t>2</w:t>
      </w:r>
      <w:r w:rsidRPr="00450B9F">
        <w:rPr>
          <w:i w:val="0"/>
          <w:color w:val="auto"/>
          <w:sz w:val="20"/>
          <w:szCs w:val="20"/>
        </w:rPr>
        <w:fldChar w:fldCharType="end"/>
      </w:r>
      <w:r w:rsidRPr="00450B9F">
        <w:rPr>
          <w:i w:val="0"/>
          <w:color w:val="auto"/>
          <w:sz w:val="20"/>
          <w:szCs w:val="20"/>
        </w:rPr>
        <w:t>.Карта релевантности.</w:t>
      </w:r>
    </w:p>
    <w:p w14:paraId="43E6ABB9" w14:textId="77777777" w:rsidR="00463CEF" w:rsidRPr="00463CEF" w:rsidRDefault="00463CEF" w:rsidP="00463CEF"/>
    <w:p w14:paraId="50215321" w14:textId="77777777" w:rsidR="00FB5491" w:rsidRPr="00450B9F" w:rsidRDefault="00FB5491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450B9F">
        <w:rPr>
          <w:b/>
        </w:rPr>
        <w:lastRenderedPageBreak/>
        <w:t>Разработка структуры сайта с учетом SEO</w:t>
      </w:r>
    </w:p>
    <w:p w14:paraId="297EF706" w14:textId="77777777" w:rsidR="00FB5491" w:rsidRPr="007B7264" w:rsidRDefault="00243DFD" w:rsidP="00B80568">
      <w:pPr>
        <w:pStyle w:val="Default"/>
        <w:numPr>
          <w:ilvl w:val="1"/>
          <w:numId w:val="12"/>
        </w:numPr>
        <w:spacing w:line="360" w:lineRule="auto"/>
        <w:rPr>
          <w:b/>
        </w:rPr>
      </w:pPr>
      <w:r>
        <w:t xml:space="preserve"> </w:t>
      </w:r>
      <w:r w:rsidR="00FB5491" w:rsidRPr="007B7264">
        <w:rPr>
          <w:b/>
        </w:rPr>
        <w:t>Физическая структура</w:t>
      </w:r>
    </w:p>
    <w:p w14:paraId="06D77973" w14:textId="1FB3F35E" w:rsidR="004506DD" w:rsidRDefault="00A11B8B" w:rsidP="00450B9F">
      <w:pPr>
        <w:pStyle w:val="Default"/>
        <w:spacing w:line="360" w:lineRule="auto"/>
        <w:ind w:firstLine="709"/>
      </w:pPr>
      <w:r>
        <w:t xml:space="preserve">Описывается конкретное размещение файлов на диске. Приводится скриншот </w:t>
      </w:r>
      <w:r w:rsidR="00463CEF">
        <w:t xml:space="preserve">с папками в программе </w:t>
      </w:r>
      <w:r w:rsidR="00166FB4">
        <w:t>Проводник</w:t>
      </w:r>
      <w:r w:rsidR="00463CEF">
        <w:t>. Прописывается назначение папок</w:t>
      </w:r>
    </w:p>
    <w:p w14:paraId="135AE335" w14:textId="77777777" w:rsidR="007B7264" w:rsidRDefault="00FD6D39" w:rsidP="007B7264">
      <w:pPr>
        <w:pStyle w:val="Default"/>
        <w:keepNext/>
        <w:ind w:left="792"/>
      </w:pPr>
      <w:r w:rsidRPr="00FD6D39">
        <w:rPr>
          <w:noProof/>
          <w:lang w:eastAsia="ru-RU"/>
        </w:rPr>
        <w:drawing>
          <wp:inline distT="0" distB="0" distL="0" distR="0" wp14:anchorId="00AFC92C" wp14:editId="72C5527B">
            <wp:extent cx="4800529" cy="2509262"/>
            <wp:effectExtent l="0" t="0" r="0" b="0"/>
            <wp:docPr id="2" name="Рисунок 2" descr="D:\Аня_работа\Занятия\МДК07.02\Курсовой_проект\img-Zwmc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ня_работа\Занятия\МДК07.02\Курсовой_проект\img-Zwmc_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61" cy="25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B2519" w14:textId="63946ED6" w:rsidR="00A11B8B" w:rsidRPr="00A33216" w:rsidRDefault="007B7264" w:rsidP="007B7264">
      <w:pPr>
        <w:pStyle w:val="afe"/>
        <w:jc w:val="center"/>
        <w:rPr>
          <w:i w:val="0"/>
          <w:color w:val="auto"/>
          <w:sz w:val="20"/>
          <w:szCs w:val="20"/>
        </w:rPr>
      </w:pPr>
      <w:r w:rsidRPr="00A33216">
        <w:rPr>
          <w:i w:val="0"/>
          <w:color w:val="auto"/>
          <w:sz w:val="20"/>
          <w:szCs w:val="20"/>
        </w:rPr>
        <w:t xml:space="preserve">Рисунок </w:t>
      </w:r>
      <w:r w:rsidRPr="00A33216">
        <w:rPr>
          <w:i w:val="0"/>
          <w:color w:val="auto"/>
          <w:sz w:val="20"/>
          <w:szCs w:val="20"/>
        </w:rPr>
        <w:fldChar w:fldCharType="begin"/>
      </w:r>
      <w:r w:rsidRPr="00A33216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A33216">
        <w:rPr>
          <w:i w:val="0"/>
          <w:color w:val="auto"/>
          <w:sz w:val="20"/>
          <w:szCs w:val="20"/>
        </w:rPr>
        <w:fldChar w:fldCharType="separate"/>
      </w:r>
      <w:r w:rsidR="00952076">
        <w:rPr>
          <w:i w:val="0"/>
          <w:noProof/>
          <w:color w:val="auto"/>
          <w:sz w:val="20"/>
          <w:szCs w:val="20"/>
        </w:rPr>
        <w:t>3</w:t>
      </w:r>
      <w:r w:rsidRPr="00A33216">
        <w:rPr>
          <w:i w:val="0"/>
          <w:color w:val="auto"/>
          <w:sz w:val="20"/>
          <w:szCs w:val="20"/>
        </w:rPr>
        <w:fldChar w:fldCharType="end"/>
      </w:r>
      <w:r w:rsidRPr="00A33216">
        <w:rPr>
          <w:i w:val="0"/>
          <w:color w:val="auto"/>
          <w:sz w:val="20"/>
          <w:szCs w:val="20"/>
        </w:rPr>
        <w:t>. Физическая структура сайта</w:t>
      </w:r>
    </w:p>
    <w:p w14:paraId="2C5AF671" w14:textId="77777777" w:rsidR="00FB5491" w:rsidRDefault="00243DFD" w:rsidP="00B80568">
      <w:pPr>
        <w:pStyle w:val="Default"/>
        <w:numPr>
          <w:ilvl w:val="1"/>
          <w:numId w:val="12"/>
        </w:numPr>
        <w:rPr>
          <w:b/>
        </w:rPr>
      </w:pPr>
      <w:r w:rsidRPr="00A33216">
        <w:rPr>
          <w:b/>
        </w:rPr>
        <w:t xml:space="preserve"> </w:t>
      </w:r>
      <w:r w:rsidR="00FB5491" w:rsidRPr="00A33216">
        <w:rPr>
          <w:b/>
        </w:rPr>
        <w:t>Логическая структура сайта</w:t>
      </w:r>
    </w:p>
    <w:p w14:paraId="43AA07B0" w14:textId="6D5D0D28" w:rsidR="00A33216" w:rsidRPr="00A33216" w:rsidRDefault="00A33216" w:rsidP="00A33216">
      <w:pPr>
        <w:pStyle w:val="Default"/>
        <w:spacing w:before="120" w:after="120" w:line="360" w:lineRule="auto"/>
        <w:ind w:firstLine="851"/>
      </w:pPr>
      <w:r w:rsidRPr="00A33216">
        <w:t>С учетов карты релевантности составляется логическая структура</w:t>
      </w:r>
      <w:r>
        <w:t>,</w:t>
      </w:r>
      <w:r w:rsidRPr="00A33216">
        <w:t xml:space="preserve"> </w:t>
      </w:r>
      <w:r>
        <w:t xml:space="preserve">которая представляется в виде иерархической структуры или </w:t>
      </w:r>
      <w:r w:rsidRPr="00A33216">
        <w:t>карт</w:t>
      </w:r>
      <w:r>
        <w:t>ы</w:t>
      </w:r>
      <w:r w:rsidRPr="00A33216">
        <w:t xml:space="preserve"> сайта</w:t>
      </w:r>
      <w:r>
        <w:t>.</w:t>
      </w:r>
      <w:r w:rsidR="00166FB4">
        <w:t xml:space="preserve"> Указывается количество страниц и их вид (главная, типовая).</w:t>
      </w:r>
    </w:p>
    <w:p w14:paraId="4462D9B8" w14:textId="77777777" w:rsidR="00A33216" w:rsidRDefault="00FD6D39" w:rsidP="00A33216">
      <w:pPr>
        <w:pStyle w:val="Default"/>
        <w:keepNext/>
        <w:ind w:left="792"/>
      </w:pPr>
      <w:r>
        <w:rPr>
          <w:noProof/>
          <w:lang w:eastAsia="ru-RU"/>
        </w:rPr>
        <w:drawing>
          <wp:inline distT="0" distB="0" distL="0" distR="0" wp14:anchorId="198CC543" wp14:editId="48786418">
            <wp:extent cx="5121172" cy="2933700"/>
            <wp:effectExtent l="0" t="0" r="0" b="0"/>
            <wp:docPr id="4" name="Рисунок 4" descr="https://impulse-design.com.ua/images/blog/struktura-seo14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pulse-design.com.ua/images/blog/struktura-seo14-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45" cy="29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1608" w14:textId="4FA46185" w:rsidR="00FD6D39" w:rsidRPr="00A33216" w:rsidRDefault="00A33216" w:rsidP="00A33216">
      <w:pPr>
        <w:pStyle w:val="afe"/>
        <w:jc w:val="center"/>
        <w:rPr>
          <w:i w:val="0"/>
          <w:color w:val="auto"/>
        </w:rPr>
      </w:pPr>
      <w:r w:rsidRPr="00A33216">
        <w:rPr>
          <w:i w:val="0"/>
          <w:color w:val="auto"/>
        </w:rPr>
        <w:t xml:space="preserve">Рисунок </w:t>
      </w:r>
      <w:r w:rsidRPr="00A33216">
        <w:rPr>
          <w:i w:val="0"/>
          <w:color w:val="auto"/>
        </w:rPr>
        <w:fldChar w:fldCharType="begin"/>
      </w:r>
      <w:r w:rsidRPr="00A33216">
        <w:rPr>
          <w:i w:val="0"/>
          <w:color w:val="auto"/>
        </w:rPr>
        <w:instrText xml:space="preserve"> SEQ Рисунок \* ARABIC </w:instrText>
      </w:r>
      <w:r w:rsidRPr="00A33216">
        <w:rPr>
          <w:i w:val="0"/>
          <w:color w:val="auto"/>
        </w:rPr>
        <w:fldChar w:fldCharType="separate"/>
      </w:r>
      <w:r w:rsidR="00952076">
        <w:rPr>
          <w:i w:val="0"/>
          <w:noProof/>
          <w:color w:val="auto"/>
        </w:rPr>
        <w:t>4</w:t>
      </w:r>
      <w:r w:rsidRPr="00A33216">
        <w:rPr>
          <w:i w:val="0"/>
          <w:color w:val="auto"/>
        </w:rPr>
        <w:fldChar w:fldCharType="end"/>
      </w:r>
      <w:r w:rsidRPr="00A33216">
        <w:rPr>
          <w:i w:val="0"/>
          <w:color w:val="auto"/>
        </w:rPr>
        <w:t>.Структура сайта</w:t>
      </w:r>
    </w:p>
    <w:p w14:paraId="2F4F9823" w14:textId="77777777" w:rsidR="00FB5491" w:rsidRPr="00A33216" w:rsidRDefault="00FB5491" w:rsidP="00B80568">
      <w:pPr>
        <w:pStyle w:val="Default"/>
        <w:numPr>
          <w:ilvl w:val="1"/>
          <w:numId w:val="12"/>
        </w:numPr>
        <w:rPr>
          <w:b/>
        </w:rPr>
      </w:pPr>
      <w:r w:rsidRPr="00A33216">
        <w:rPr>
          <w:b/>
        </w:rPr>
        <w:t>Навигация</w:t>
      </w:r>
    </w:p>
    <w:p w14:paraId="4A3EAA5E" w14:textId="0985FE05" w:rsidR="005443DA" w:rsidRPr="005443DA" w:rsidRDefault="007E3C6D" w:rsidP="00833C77">
      <w:pPr>
        <w:pStyle w:val="a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171717"/>
        </w:rPr>
      </w:pPr>
      <w:r w:rsidRPr="005443DA">
        <w:rPr>
          <w:color w:val="171717"/>
        </w:rPr>
        <w:t xml:space="preserve">Навигационное меню должно быть помощником посетителю ресурса. Люди заходят на сайт с какой-либо определенной целью (купить, узнать цену, оставить заявку и </w:t>
      </w:r>
      <w:r w:rsidRPr="005443DA">
        <w:rPr>
          <w:color w:val="171717"/>
        </w:rPr>
        <w:lastRenderedPageBreak/>
        <w:t>т.</w:t>
      </w:r>
      <w:r w:rsidR="005443DA">
        <w:rPr>
          <w:color w:val="171717"/>
        </w:rPr>
        <w:t xml:space="preserve">д.). </w:t>
      </w:r>
      <w:r w:rsidR="00A33216" w:rsidRPr="005443DA">
        <w:rPr>
          <w:color w:val="171717"/>
        </w:rPr>
        <w:t xml:space="preserve">Ключевые </w:t>
      </w:r>
      <w:r w:rsidR="005443DA">
        <w:rPr>
          <w:color w:val="171717"/>
        </w:rPr>
        <w:t xml:space="preserve">слова </w:t>
      </w:r>
      <w:r w:rsidRPr="005443DA">
        <w:rPr>
          <w:color w:val="171717"/>
        </w:rPr>
        <w:t>являются отображением спроса, и сам сайт должен давать ответы на вопросы, с которыми приходят</w:t>
      </w:r>
      <w:r w:rsidR="005443DA">
        <w:rPr>
          <w:color w:val="171717"/>
        </w:rPr>
        <w:t xml:space="preserve"> посетители</w:t>
      </w:r>
      <w:r w:rsidRPr="005443DA">
        <w:rPr>
          <w:color w:val="171717"/>
        </w:rPr>
        <w:t xml:space="preserve"> на сайт.</w:t>
      </w:r>
      <w:r w:rsidR="00833C77" w:rsidRPr="005443DA">
        <w:rPr>
          <w:color w:val="171717"/>
        </w:rPr>
        <w:t xml:space="preserve"> </w:t>
      </w:r>
    </w:p>
    <w:p w14:paraId="00B03EE2" w14:textId="611AB98E" w:rsidR="00833C77" w:rsidRPr="005443DA" w:rsidRDefault="00833C77" w:rsidP="00833C77">
      <w:pPr>
        <w:pStyle w:val="a7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171717"/>
        </w:rPr>
      </w:pPr>
      <w:r w:rsidRPr="005443DA">
        <w:rPr>
          <w:color w:val="171717"/>
        </w:rPr>
        <w:t>Описываются все виды навигации сайт. Приводятся скриншоты.</w:t>
      </w:r>
    </w:p>
    <w:p w14:paraId="326E12B7" w14:textId="77777777" w:rsidR="00924C65" w:rsidRPr="005443DA" w:rsidRDefault="00924C65" w:rsidP="00771D0C">
      <w:pPr>
        <w:pStyle w:val="a7"/>
        <w:shd w:val="clear" w:color="auto" w:fill="FFFFFF"/>
        <w:spacing w:before="120" w:beforeAutospacing="0" w:after="120" w:afterAutospacing="0" w:line="360" w:lineRule="auto"/>
      </w:pPr>
      <w:r w:rsidRPr="005443DA">
        <w:t xml:space="preserve">Критерии качественной навигации: </w:t>
      </w:r>
    </w:p>
    <w:p w14:paraId="43D0D6FD" w14:textId="77777777" w:rsidR="00924C65" w:rsidRDefault="00924C65" w:rsidP="00771D0C">
      <w:pPr>
        <w:pStyle w:val="a7"/>
        <w:shd w:val="clear" w:color="auto" w:fill="FFFFFF"/>
        <w:spacing w:before="120" w:beforeAutospacing="0" w:after="120" w:afterAutospacing="0" w:line="360" w:lineRule="auto"/>
      </w:pPr>
      <w:r>
        <w:t>• простота – все элементы пользовательского интерфейса должны быть хорошо видимыми и понятными для пользователя. Считается, что правило «не больше 3 кликов» должно обеспечивать путь к любой странице сайта;</w:t>
      </w:r>
    </w:p>
    <w:p w14:paraId="3DD47FF4" w14:textId="77777777" w:rsidR="00924C65" w:rsidRDefault="00924C65" w:rsidP="00771D0C">
      <w:pPr>
        <w:pStyle w:val="a7"/>
        <w:shd w:val="clear" w:color="auto" w:fill="FFFFFF"/>
        <w:spacing w:before="120" w:beforeAutospacing="0" w:after="120" w:afterAutospacing="0" w:line="360" w:lineRule="auto"/>
      </w:pPr>
      <w:r>
        <w:t xml:space="preserve"> • доступность – с любой страницы сайта должна быть понятная пользователю возможность перейти на необходимый раздел или вернуться на главную страницу; </w:t>
      </w:r>
    </w:p>
    <w:p w14:paraId="1C3D7787" w14:textId="77777777" w:rsidR="00924C65" w:rsidRDefault="00924C65" w:rsidP="00771D0C">
      <w:pPr>
        <w:pStyle w:val="a7"/>
        <w:shd w:val="clear" w:color="auto" w:fill="FFFFFF"/>
        <w:spacing w:before="120" w:beforeAutospacing="0" w:after="120" w:afterAutospacing="0" w:line="360" w:lineRule="auto"/>
      </w:pPr>
      <w:r>
        <w:t>• графика, типографика, цвет – оформление элементов навигации должно быть контрастно фону и отличаться от основного текста, но при этом гармонировать с общим дизайном сайта</w:t>
      </w:r>
    </w:p>
    <w:p w14:paraId="56019C65" w14:textId="43EBC9F8" w:rsidR="00771D0C" w:rsidRPr="00771D0C" w:rsidRDefault="00771D0C" w:rsidP="00771D0C">
      <w:pPr>
        <w:pStyle w:val="a7"/>
        <w:shd w:val="clear" w:color="auto" w:fill="FFFFFF"/>
        <w:spacing w:before="120" w:beforeAutospacing="0" w:after="120" w:afterAutospacing="0" w:line="360" w:lineRule="auto"/>
        <w:rPr>
          <w:i/>
        </w:rPr>
      </w:pPr>
      <w:r w:rsidRPr="00771D0C">
        <w:rPr>
          <w:i/>
        </w:rPr>
        <w:t>Например:</w:t>
      </w:r>
    </w:p>
    <w:p w14:paraId="6C8EC062" w14:textId="77777777" w:rsidR="00771D0C" w:rsidRP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 xml:space="preserve">Используемая навигация: </w:t>
      </w:r>
      <w:r w:rsidRPr="00771D0C">
        <w:t>иерархическая</w:t>
      </w:r>
    </w:p>
    <w:p w14:paraId="3B775FFF" w14:textId="77777777" w:rsidR="00771D0C" w:rsidRP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>Будут использованы следующие системы навигации (по функциям)</w:t>
      </w:r>
      <w:r w:rsidRPr="00771D0C">
        <w:t>:</w:t>
      </w:r>
    </w:p>
    <w:p w14:paraId="6DAA7ECB" w14:textId="3826BF56" w:rsidR="00771D0C" w:rsidRP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>Основная </w:t>
      </w:r>
      <w:r w:rsidRPr="00771D0C">
        <w:t>– основное меню сайта (</w:t>
      </w:r>
      <w:r w:rsidRPr="00771D0C">
        <w:rPr>
          <w:lang w:val="en-US"/>
        </w:rPr>
        <w:t>top</w:t>
      </w:r>
      <w:r w:rsidRPr="00771D0C">
        <w:t>-</w:t>
      </w:r>
      <w:r w:rsidRPr="00771D0C">
        <w:rPr>
          <w:lang w:val="en-US"/>
        </w:rPr>
        <w:t>menu</w:t>
      </w:r>
      <w:r w:rsidRPr="00771D0C">
        <w:t>, верхнее меню)</w:t>
      </w:r>
      <w:r w:rsidR="005443DA">
        <w:t xml:space="preserve">, </w:t>
      </w:r>
      <w:r w:rsidRPr="00771D0C">
        <w:t xml:space="preserve"> а </w:t>
      </w:r>
      <w:r w:rsidR="005443DA" w:rsidRPr="00771D0C">
        <w:t>также</w:t>
      </w:r>
      <w:r w:rsidRPr="00771D0C">
        <w:t xml:space="preserve"> правостороннее меню.</w:t>
      </w:r>
    </w:p>
    <w:p w14:paraId="40CF24B0" w14:textId="77777777" w:rsidR="00771D0C" w:rsidRP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>Глобальная</w:t>
      </w:r>
      <w:r w:rsidRPr="00771D0C">
        <w:t xml:space="preserve"> – размещение основных ссылок на всех страницах сайта </w:t>
      </w:r>
    </w:p>
    <w:p w14:paraId="65BF3FFD" w14:textId="77777777" w:rsidR="00771D0C" w:rsidRP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>Текстовая</w:t>
      </w:r>
      <w:r w:rsidRPr="00771D0C">
        <w:t> – размещение ссылок в тексте сайта</w:t>
      </w:r>
    </w:p>
    <w:p w14:paraId="5E667C9C" w14:textId="77777777" w:rsidR="00771D0C" w:rsidRPr="00771D0C" w:rsidRDefault="00771D0C" w:rsidP="005443DA">
      <w:pPr>
        <w:pStyle w:val="a7"/>
        <w:shd w:val="clear" w:color="auto" w:fill="FFFFFF"/>
        <w:spacing w:before="0" w:beforeAutospacing="0" w:after="0" w:afterAutospacing="0" w:line="360" w:lineRule="auto"/>
      </w:pPr>
      <w:r w:rsidRPr="00771D0C">
        <w:rPr>
          <w:b/>
          <w:bCs/>
        </w:rPr>
        <w:t>Элементы навигации:</w:t>
      </w:r>
    </w:p>
    <w:p w14:paraId="1CC76875" w14:textId="71FBED83" w:rsidR="00D438D7" w:rsidRPr="00771D0C" w:rsidRDefault="00771D0C" w:rsidP="00B80568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</w:pPr>
      <w:r w:rsidRPr="00771D0C">
        <w:t>верхнее меню</w:t>
      </w:r>
      <w:r>
        <w:t>;</w:t>
      </w:r>
    </w:p>
    <w:p w14:paraId="28FF06AE" w14:textId="68D3B8EB" w:rsidR="00D438D7" w:rsidRPr="00771D0C" w:rsidRDefault="00771D0C" w:rsidP="00B80568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</w:pPr>
      <w:r w:rsidRPr="00771D0C">
        <w:t>правостороннее меню</w:t>
      </w:r>
      <w:r>
        <w:t>;</w:t>
      </w:r>
    </w:p>
    <w:p w14:paraId="5AB00133" w14:textId="1D69F2CE" w:rsidR="00D438D7" w:rsidRPr="00771D0C" w:rsidRDefault="00771D0C" w:rsidP="00B80568">
      <w:pPr>
        <w:pStyle w:val="a7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</w:pPr>
      <w:r w:rsidRPr="00771D0C">
        <w:t xml:space="preserve">логотип (ссылка на </w:t>
      </w:r>
      <w:r>
        <w:t>г</w:t>
      </w:r>
      <w:r w:rsidRPr="00771D0C">
        <w:t>лавную страницу сайта)</w:t>
      </w:r>
      <w:r>
        <w:t>.</w:t>
      </w:r>
    </w:p>
    <w:p w14:paraId="15810B40" w14:textId="2C709FE2" w:rsidR="00771D0C" w:rsidRDefault="00771D0C" w:rsidP="00771D0C">
      <w:pPr>
        <w:pStyle w:val="a7"/>
        <w:shd w:val="clear" w:color="auto" w:fill="FFFFFF"/>
        <w:spacing w:before="0" w:beforeAutospacing="0" w:after="0" w:afterAutospacing="0" w:line="360" w:lineRule="auto"/>
        <w:ind w:left="-284"/>
      </w:pPr>
      <w:r>
        <w:rPr>
          <w:rFonts w:ascii="Roboto" w:hAnsi="Roboto"/>
          <w:noProof/>
          <w:color w:val="000000"/>
          <w:sz w:val="35"/>
          <w:szCs w:val="35"/>
        </w:rPr>
        <w:drawing>
          <wp:inline distT="0" distB="0" distL="0" distR="0" wp14:anchorId="77B27A31" wp14:editId="4E1561B1">
            <wp:extent cx="5760085" cy="746431"/>
            <wp:effectExtent l="0" t="0" r="0" b="0"/>
            <wp:docPr id="15" name="Рисунок 15" descr="навигацион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авигационное мен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7F31" w14:textId="38E90E6A" w:rsidR="00771D0C" w:rsidRPr="00833C77" w:rsidRDefault="00771D0C" w:rsidP="00771D0C">
      <w:pPr>
        <w:pStyle w:val="afe"/>
        <w:jc w:val="center"/>
        <w:rPr>
          <w:rFonts w:ascii="Roboto" w:hAnsi="Roboto"/>
          <w:i w:val="0"/>
          <w:iCs w:val="0"/>
          <w:color w:val="auto"/>
          <w:sz w:val="26"/>
          <w:szCs w:val="26"/>
        </w:rPr>
      </w:pPr>
      <w:r w:rsidRPr="00833C77">
        <w:rPr>
          <w:i w:val="0"/>
          <w:color w:val="auto"/>
        </w:rPr>
        <w:t xml:space="preserve">Рисунок </w:t>
      </w:r>
      <w:r w:rsidRPr="00833C77">
        <w:rPr>
          <w:i w:val="0"/>
          <w:color w:val="auto"/>
        </w:rPr>
        <w:fldChar w:fldCharType="begin"/>
      </w:r>
      <w:r w:rsidRPr="00833C77">
        <w:rPr>
          <w:i w:val="0"/>
          <w:color w:val="auto"/>
        </w:rPr>
        <w:instrText xml:space="preserve"> SEQ Рисунок \* ARABIC </w:instrText>
      </w:r>
      <w:r w:rsidRPr="00833C77">
        <w:rPr>
          <w:i w:val="0"/>
          <w:color w:val="auto"/>
        </w:rPr>
        <w:fldChar w:fldCharType="separate"/>
      </w:r>
      <w:r w:rsidR="00952076">
        <w:rPr>
          <w:i w:val="0"/>
          <w:noProof/>
          <w:color w:val="auto"/>
        </w:rPr>
        <w:t>5</w:t>
      </w:r>
      <w:r w:rsidRPr="00833C77">
        <w:rPr>
          <w:i w:val="0"/>
          <w:color w:val="auto"/>
        </w:rPr>
        <w:fldChar w:fldCharType="end"/>
      </w:r>
      <w:r>
        <w:rPr>
          <w:i w:val="0"/>
          <w:color w:val="auto"/>
        </w:rPr>
        <w:t>. Верхнее меню сайта</w:t>
      </w:r>
    </w:p>
    <w:p w14:paraId="13F24B98" w14:textId="77777777" w:rsidR="00924C65" w:rsidRDefault="00924C65" w:rsidP="00B80568">
      <w:pPr>
        <w:pStyle w:val="Default"/>
        <w:numPr>
          <w:ilvl w:val="0"/>
          <w:numId w:val="14"/>
        </w:numPr>
        <w:spacing w:line="360" w:lineRule="auto"/>
        <w:jc w:val="center"/>
      </w:pPr>
      <w:r w:rsidRPr="00AA2320">
        <w:rPr>
          <w:b/>
        </w:rPr>
        <w:t>Разработка</w:t>
      </w:r>
      <w:r w:rsidRPr="00634C31">
        <w:t xml:space="preserve"> </w:t>
      </w:r>
      <w:r w:rsidRPr="00AA2320">
        <w:rPr>
          <w:b/>
        </w:rPr>
        <w:t>дизайна</w:t>
      </w:r>
    </w:p>
    <w:p w14:paraId="3DCDB04A" w14:textId="77777777" w:rsidR="00924C65" w:rsidRDefault="00924C65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AA2320">
        <w:rPr>
          <w:b/>
        </w:rPr>
        <w:t>Цветовая схема</w:t>
      </w:r>
    </w:p>
    <w:p w14:paraId="78A1231B" w14:textId="77777777" w:rsidR="005443DA" w:rsidRPr="00634C31" w:rsidRDefault="005443DA" w:rsidP="005443DA">
      <w:pPr>
        <w:pStyle w:val="Default"/>
        <w:spacing w:before="120" w:after="120" w:line="360" w:lineRule="auto"/>
        <w:ind w:firstLine="851"/>
      </w:pPr>
      <w:r>
        <w:t>Дизайн сайта – это совокупность графических элементов, шрифтов и цветов, реализованных на сайте. Основная задача его – объединение всех информационных блоков и формирование у посетителя приятного впечатления.</w:t>
      </w:r>
    </w:p>
    <w:p w14:paraId="16F0DC01" w14:textId="2CD6529B" w:rsidR="00924C65" w:rsidRDefault="00924C65" w:rsidP="00AA2320">
      <w:pPr>
        <w:pStyle w:val="af3"/>
        <w:autoSpaceDE w:val="0"/>
        <w:autoSpaceDN w:val="0"/>
        <w:adjustRightInd w:val="0"/>
        <w:spacing w:line="360" w:lineRule="auto"/>
        <w:ind w:left="0" w:firstLine="709"/>
        <w:rPr>
          <w:sz w:val="24"/>
          <w:szCs w:val="24"/>
        </w:rPr>
      </w:pPr>
      <w:r w:rsidRPr="00AA2320">
        <w:rPr>
          <w:sz w:val="24"/>
          <w:szCs w:val="24"/>
        </w:rPr>
        <w:lastRenderedPageBreak/>
        <w:t>Цвета должны и могут устанавливать влияние на эмоции посетителей и являются сильным фактором воздействия на них. При выборе цветовой схемы руководствуемся выбранным стилем и рекомендациями по теории цвета. Определяются цветовые схемы, дается их описание для шрифтов, фона, дополнительных элементов и акцентов. Фон может быть: одноцветный</w:t>
      </w:r>
      <w:r w:rsidR="005443DA">
        <w:rPr>
          <w:sz w:val="24"/>
          <w:szCs w:val="24"/>
        </w:rPr>
        <w:t>, текстура,</w:t>
      </w:r>
      <w:r w:rsidRPr="00AA2320">
        <w:rPr>
          <w:sz w:val="24"/>
          <w:szCs w:val="24"/>
        </w:rPr>
        <w:t xml:space="preserve"> градиент. Необходимо указать желаемые параметры.</w:t>
      </w:r>
    </w:p>
    <w:p w14:paraId="0ACA4C62" w14:textId="41D3A1EE" w:rsidR="00AF01AD" w:rsidRPr="00AA2320" w:rsidRDefault="00AF01AD" w:rsidP="00AA2320">
      <w:pPr>
        <w:pStyle w:val="af3"/>
        <w:autoSpaceDE w:val="0"/>
        <w:autoSpaceDN w:val="0"/>
        <w:adjustRightInd w:val="0"/>
        <w:spacing w:line="360" w:lineRule="auto"/>
        <w:ind w:left="0" w:firstLine="709"/>
        <w:rPr>
          <w:sz w:val="24"/>
          <w:szCs w:val="24"/>
        </w:rPr>
      </w:pPr>
      <w:r>
        <w:rPr>
          <w:sz w:val="24"/>
          <w:szCs w:val="24"/>
        </w:rPr>
        <w:t>Указывается стиль сайта (ретро, гранж, минимализм или др. )</w:t>
      </w:r>
    </w:p>
    <w:p w14:paraId="25DB1FC8" w14:textId="4E8CDB4B" w:rsidR="00AF01AD" w:rsidRDefault="008B01EC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  <w:r w:rsidRPr="00AF01AD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71D8D4E" wp14:editId="65BBB1C9">
            <wp:simplePos x="0" y="0"/>
            <wp:positionH relativeFrom="column">
              <wp:posOffset>215900</wp:posOffset>
            </wp:positionH>
            <wp:positionV relativeFrom="paragraph">
              <wp:posOffset>239395</wp:posOffset>
            </wp:positionV>
            <wp:extent cx="2409190" cy="2329815"/>
            <wp:effectExtent l="190500" t="190500" r="162560" b="165735"/>
            <wp:wrapTight wrapText="bothSides">
              <wp:wrapPolygon edited="0">
                <wp:start x="342" y="-1766"/>
                <wp:lineTo x="-1708" y="-1413"/>
                <wp:lineTo x="-1537" y="21370"/>
                <wp:lineTo x="171" y="22783"/>
                <wp:lineTo x="342" y="23137"/>
                <wp:lineTo x="21008" y="23137"/>
                <wp:lineTo x="21179" y="22783"/>
                <wp:lineTo x="22887" y="21370"/>
                <wp:lineTo x="23057" y="1413"/>
                <wp:lineTo x="21179" y="-1236"/>
                <wp:lineTo x="21008" y="-1766"/>
                <wp:lineTo x="342" y="-1766"/>
              </wp:wrapPolygon>
            </wp:wrapTight>
            <wp:docPr id="18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Вырезка экрана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78" b="7512"/>
                    <a:stretch/>
                  </pic:blipFill>
                  <pic:spPr>
                    <a:xfrm>
                      <a:off x="0" y="0"/>
                      <a:ext cx="2409190" cy="232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EF713" w14:textId="57D4F1AF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  <w:r w:rsidRPr="00AF01AD"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1F489EEB" wp14:editId="400556C4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880321" cy="683654"/>
            <wp:effectExtent l="190500" t="190500" r="187325" b="193040"/>
            <wp:wrapNone/>
            <wp:docPr id="19" name="Рисунок 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Вырезка экрана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21" cy="6836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396F50" w14:textId="6203BEA2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667040FA" w14:textId="4CF19334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7B79ACD4" w14:textId="59DEF7C9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05E84472" w14:textId="42B7285D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09565490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4FF6E0B1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4D16D1F9" w14:textId="4F27B626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  <w:r w:rsidRPr="00AF01AD">
        <w:rPr>
          <w:sz w:val="24"/>
          <w:szCs w:val="24"/>
          <w:lang w:val="en-US"/>
        </w:rPr>
        <w:t>B</w:t>
      </w:r>
      <w:r w:rsidRPr="00AF01AD">
        <w:rPr>
          <w:sz w:val="24"/>
          <w:szCs w:val="24"/>
        </w:rPr>
        <w:t>4</w:t>
      </w:r>
      <w:r w:rsidRPr="00AF01AD">
        <w:rPr>
          <w:sz w:val="24"/>
          <w:szCs w:val="24"/>
          <w:lang w:val="en-US"/>
        </w:rPr>
        <w:t>F</w:t>
      </w:r>
      <w:r w:rsidRPr="00AF01AD">
        <w:rPr>
          <w:sz w:val="24"/>
          <w:szCs w:val="24"/>
        </w:rPr>
        <w:t>200, 93</w:t>
      </w:r>
      <w:r w:rsidRPr="00AF01AD">
        <w:rPr>
          <w:sz w:val="24"/>
          <w:szCs w:val="24"/>
          <w:lang w:val="en-US"/>
        </w:rPr>
        <w:t>B</w:t>
      </w:r>
      <w:r w:rsidRPr="00AF01AD">
        <w:rPr>
          <w:sz w:val="24"/>
          <w:szCs w:val="24"/>
        </w:rPr>
        <w:t>52</w:t>
      </w:r>
      <w:r w:rsidRPr="00AF01AD">
        <w:rPr>
          <w:sz w:val="24"/>
          <w:szCs w:val="24"/>
          <w:lang w:val="en-US"/>
        </w:rPr>
        <w:t>D</w:t>
      </w:r>
      <w:r w:rsidRPr="00AF01AD">
        <w:rPr>
          <w:sz w:val="24"/>
          <w:szCs w:val="24"/>
        </w:rPr>
        <w:t>, 759</w:t>
      </w:r>
      <w:r w:rsidRPr="00AF01AD">
        <w:rPr>
          <w:sz w:val="24"/>
          <w:szCs w:val="24"/>
          <w:lang w:val="en-US"/>
        </w:rPr>
        <w:t>D</w:t>
      </w:r>
      <w:r w:rsidRPr="00AF01AD">
        <w:rPr>
          <w:sz w:val="24"/>
          <w:szCs w:val="24"/>
        </w:rPr>
        <w:t xml:space="preserve">00, </w:t>
      </w:r>
      <w:r w:rsidRPr="00AF01AD">
        <w:rPr>
          <w:sz w:val="24"/>
          <w:szCs w:val="24"/>
          <w:lang w:val="en-US"/>
        </w:rPr>
        <w:t>C</w:t>
      </w:r>
      <w:r w:rsidRPr="00AF01AD">
        <w:rPr>
          <w:sz w:val="24"/>
          <w:szCs w:val="24"/>
        </w:rPr>
        <w:t>9</w:t>
      </w:r>
      <w:r w:rsidRPr="00AF01AD">
        <w:rPr>
          <w:sz w:val="24"/>
          <w:szCs w:val="24"/>
          <w:lang w:val="en-US"/>
        </w:rPr>
        <w:t>F</w:t>
      </w:r>
      <w:r w:rsidRPr="00AF01AD">
        <w:rPr>
          <w:sz w:val="24"/>
          <w:szCs w:val="24"/>
        </w:rPr>
        <w:t>83</w:t>
      </w:r>
      <w:r w:rsidRPr="00AF01AD">
        <w:rPr>
          <w:sz w:val="24"/>
          <w:szCs w:val="24"/>
          <w:lang w:val="en-US"/>
        </w:rPr>
        <w:t>E</w:t>
      </w:r>
      <w:r w:rsidRPr="00AF01AD">
        <w:rPr>
          <w:sz w:val="24"/>
          <w:szCs w:val="24"/>
        </w:rPr>
        <w:t xml:space="preserve">, </w:t>
      </w:r>
      <w:r w:rsidRPr="00AF01AD">
        <w:rPr>
          <w:sz w:val="24"/>
          <w:szCs w:val="24"/>
          <w:lang w:val="en-US"/>
        </w:rPr>
        <w:t>D</w:t>
      </w:r>
      <w:r w:rsidRPr="00AF01AD">
        <w:rPr>
          <w:sz w:val="24"/>
          <w:szCs w:val="24"/>
        </w:rPr>
        <w:t>6</w:t>
      </w:r>
      <w:r w:rsidRPr="00AF01AD">
        <w:rPr>
          <w:sz w:val="24"/>
          <w:szCs w:val="24"/>
          <w:lang w:val="en-US"/>
        </w:rPr>
        <w:t>F</w:t>
      </w:r>
      <w:r w:rsidRPr="00AF01AD">
        <w:rPr>
          <w:sz w:val="24"/>
          <w:szCs w:val="24"/>
        </w:rPr>
        <w:t>870</w:t>
      </w:r>
    </w:p>
    <w:p w14:paraId="7F8217F8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3CDE6F1E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3C59ACA3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5740C1C7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6A56E3F4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227400BA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574CA76D" w14:textId="77777777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3A966D9B" w14:textId="0CC5AC62" w:rsidR="00AF01AD" w:rsidRDefault="00C477C0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  <w:r>
        <w:rPr>
          <w:noProof/>
        </w:rPr>
        <w:pict w14:anchorId="3412ECD1">
          <v:shapetype id="_x0000_t202" coordsize="21600,21600" o:spt="202" path="m,l,21600r21600,l21600,xe">
            <v:stroke joinstyle="miter"/>
            <v:path gradientshapeok="t" o:connecttype="rect"/>
          </v:shapetype>
          <v:shape id="_x0000_s3276" type="#_x0000_t202" style="position:absolute;left:0;text-align:left;margin-left:152.2pt;margin-top:11.95pt;width:226.75pt;height:21.5pt;z-index:251666432;mso-position-horizontal-relative:text;mso-position-vertical-relative:text" wrapcoords="-72 0 -72 20800 21600 20800 21600 0 -72 0" stroked="f">
            <v:textbox style="mso-next-textbox:#_x0000_s3276;mso-fit-shape-to-text:t" inset="0,0,0,0">
              <w:txbxContent>
                <w:p w14:paraId="5513D183" w14:textId="4D141B79" w:rsidR="00C477C0" w:rsidRPr="00AF01AD" w:rsidRDefault="00C477C0" w:rsidP="00AF01AD">
                  <w:pPr>
                    <w:pStyle w:val="afe"/>
                    <w:jc w:val="center"/>
                    <w:rPr>
                      <w:i w:val="0"/>
                      <w:color w:val="auto"/>
                      <w:sz w:val="20"/>
                      <w:szCs w:val="20"/>
                    </w:rPr>
                  </w:pP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t xml:space="preserve">Рисунок </w:t>
                  </w: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fldChar w:fldCharType="begin"/>
                  </w: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instrText xml:space="preserve"> SEQ Рисунок \* ARABIC </w:instrText>
                  </w: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fldChar w:fldCharType="separate"/>
                  </w:r>
                  <w:r w:rsidR="00952076">
                    <w:rPr>
                      <w:i w:val="0"/>
                      <w:noProof/>
                      <w:color w:val="auto"/>
                      <w:sz w:val="20"/>
                      <w:szCs w:val="20"/>
                    </w:rPr>
                    <w:t>6</w:t>
                  </w: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fldChar w:fldCharType="end"/>
                  </w:r>
                  <w:r w:rsidRPr="00AF01AD">
                    <w:rPr>
                      <w:i w:val="0"/>
                      <w:color w:val="auto"/>
                      <w:sz w:val="20"/>
                      <w:szCs w:val="20"/>
                    </w:rPr>
                    <w:t>. Цвета и оттенки сайта</w:t>
                  </w:r>
                </w:p>
              </w:txbxContent>
            </v:textbox>
            <w10:wrap type="tight"/>
          </v:shape>
        </w:pict>
      </w:r>
    </w:p>
    <w:p w14:paraId="37F7A2E2" w14:textId="6AAE40BB" w:rsidR="00AF01AD" w:rsidRDefault="00AF01AD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6CA0645A" w14:textId="77777777" w:rsidR="008B01EC" w:rsidRDefault="008B01EC" w:rsidP="00924C65">
      <w:pPr>
        <w:pStyle w:val="af3"/>
        <w:autoSpaceDE w:val="0"/>
        <w:autoSpaceDN w:val="0"/>
        <w:adjustRightInd w:val="0"/>
        <w:ind w:left="792"/>
        <w:rPr>
          <w:sz w:val="24"/>
          <w:szCs w:val="24"/>
        </w:rPr>
      </w:pPr>
    </w:p>
    <w:p w14:paraId="32308E32" w14:textId="1EC6C441" w:rsidR="00AF01AD" w:rsidRPr="00AF01AD" w:rsidRDefault="00AF01AD" w:rsidP="008B01EC">
      <w:pPr>
        <w:pStyle w:val="af3"/>
        <w:autoSpaceDE w:val="0"/>
        <w:autoSpaceDN w:val="0"/>
        <w:adjustRightInd w:val="0"/>
        <w:ind w:left="792"/>
        <w:rPr>
          <w:i/>
          <w:sz w:val="24"/>
          <w:szCs w:val="24"/>
        </w:rPr>
      </w:pPr>
      <w:r w:rsidRPr="00AF01AD">
        <w:rPr>
          <w:i/>
          <w:sz w:val="24"/>
          <w:szCs w:val="24"/>
        </w:rPr>
        <w:t>Например:</w:t>
      </w:r>
    </w:p>
    <w:p w14:paraId="4273DFE3" w14:textId="04DC931E" w:rsidR="00D438D7" w:rsidRPr="00AF01AD" w:rsidRDefault="00AF01AD" w:rsidP="00B80568">
      <w:pPr>
        <w:pStyle w:val="af3"/>
        <w:numPr>
          <w:ilvl w:val="0"/>
          <w:numId w:val="16"/>
        </w:numPr>
        <w:autoSpaceDE w:val="0"/>
        <w:autoSpaceDN w:val="0"/>
        <w:adjustRightInd w:val="0"/>
        <w:rPr>
          <w:sz w:val="24"/>
          <w:szCs w:val="24"/>
        </w:rPr>
      </w:pPr>
      <w:r w:rsidRPr="00AF01AD">
        <w:rPr>
          <w:sz w:val="24"/>
          <w:szCs w:val="24"/>
        </w:rPr>
        <w:t>светлые цвета, цветные изображения</w:t>
      </w:r>
      <w:r>
        <w:rPr>
          <w:sz w:val="24"/>
          <w:szCs w:val="24"/>
        </w:rPr>
        <w:t>,</w:t>
      </w:r>
    </w:p>
    <w:p w14:paraId="7260E25A" w14:textId="1D0489F1" w:rsidR="00D438D7" w:rsidRPr="00AF01AD" w:rsidRDefault="00AF01AD" w:rsidP="00B80568">
      <w:pPr>
        <w:pStyle w:val="af3"/>
        <w:numPr>
          <w:ilvl w:val="0"/>
          <w:numId w:val="16"/>
        </w:numPr>
        <w:autoSpaceDE w:val="0"/>
        <w:autoSpaceDN w:val="0"/>
        <w:adjustRightInd w:val="0"/>
        <w:rPr>
          <w:sz w:val="24"/>
          <w:szCs w:val="24"/>
        </w:rPr>
      </w:pPr>
      <w:r w:rsidRPr="00AF01AD">
        <w:rPr>
          <w:sz w:val="24"/>
          <w:szCs w:val="24"/>
        </w:rPr>
        <w:t>яркие акценты</w:t>
      </w:r>
      <w:r>
        <w:rPr>
          <w:sz w:val="24"/>
          <w:szCs w:val="24"/>
        </w:rPr>
        <w:t>,</w:t>
      </w:r>
    </w:p>
    <w:p w14:paraId="09D87D33" w14:textId="522CA430" w:rsidR="00D438D7" w:rsidRPr="00AF01AD" w:rsidRDefault="00AF01AD" w:rsidP="00B80568">
      <w:pPr>
        <w:pStyle w:val="af3"/>
        <w:numPr>
          <w:ilvl w:val="0"/>
          <w:numId w:val="16"/>
        </w:numPr>
        <w:autoSpaceDE w:val="0"/>
        <w:autoSpaceDN w:val="0"/>
        <w:adjustRightInd w:val="0"/>
        <w:rPr>
          <w:sz w:val="24"/>
          <w:szCs w:val="24"/>
        </w:rPr>
      </w:pPr>
      <w:r w:rsidRPr="00AF01AD">
        <w:rPr>
          <w:sz w:val="24"/>
          <w:szCs w:val="24"/>
        </w:rPr>
        <w:t>умеренное количество графики, возможна анимация</w:t>
      </w:r>
      <w:r>
        <w:rPr>
          <w:sz w:val="24"/>
          <w:szCs w:val="24"/>
        </w:rPr>
        <w:t>,</w:t>
      </w:r>
    </w:p>
    <w:p w14:paraId="5147D396" w14:textId="15A3A3C6" w:rsidR="00D438D7" w:rsidRPr="00AF01AD" w:rsidRDefault="00AF01AD" w:rsidP="00B80568">
      <w:pPr>
        <w:pStyle w:val="af3"/>
        <w:numPr>
          <w:ilvl w:val="0"/>
          <w:numId w:val="16"/>
        </w:numPr>
        <w:autoSpaceDE w:val="0"/>
        <w:autoSpaceDN w:val="0"/>
        <w:adjustRightInd w:val="0"/>
        <w:rPr>
          <w:sz w:val="24"/>
          <w:szCs w:val="24"/>
        </w:rPr>
      </w:pPr>
      <w:r w:rsidRPr="00AF01AD">
        <w:rPr>
          <w:sz w:val="24"/>
          <w:szCs w:val="24"/>
        </w:rPr>
        <w:t>среднее количество страниц сайта</w:t>
      </w:r>
      <w:r>
        <w:rPr>
          <w:sz w:val="24"/>
          <w:szCs w:val="24"/>
        </w:rPr>
        <w:t>,</w:t>
      </w:r>
    </w:p>
    <w:p w14:paraId="4B8CF4F6" w14:textId="41CEB0B5" w:rsidR="00D438D7" w:rsidRPr="00AF01AD" w:rsidRDefault="00AF01AD" w:rsidP="00B80568">
      <w:pPr>
        <w:pStyle w:val="af3"/>
        <w:numPr>
          <w:ilvl w:val="0"/>
          <w:numId w:val="16"/>
        </w:numPr>
        <w:autoSpaceDE w:val="0"/>
        <w:autoSpaceDN w:val="0"/>
        <w:adjustRightInd w:val="0"/>
        <w:rPr>
          <w:sz w:val="24"/>
          <w:szCs w:val="24"/>
        </w:rPr>
      </w:pPr>
      <w:r w:rsidRPr="00AF01AD">
        <w:rPr>
          <w:sz w:val="24"/>
          <w:szCs w:val="24"/>
        </w:rPr>
        <w:t>классический стиль по возможности с элементами или полным переходом к мультяшному стилю</w:t>
      </w:r>
      <w:r>
        <w:rPr>
          <w:sz w:val="24"/>
          <w:szCs w:val="24"/>
        </w:rPr>
        <w:t>.</w:t>
      </w:r>
    </w:p>
    <w:p w14:paraId="52908404" w14:textId="77777777" w:rsidR="00924C65" w:rsidRPr="00AF01AD" w:rsidRDefault="00924C65" w:rsidP="00B80568">
      <w:pPr>
        <w:pStyle w:val="Default"/>
        <w:numPr>
          <w:ilvl w:val="1"/>
          <w:numId w:val="14"/>
        </w:numPr>
        <w:spacing w:before="120" w:line="360" w:lineRule="auto"/>
        <w:ind w:left="794" w:hanging="227"/>
        <w:rPr>
          <w:b/>
        </w:rPr>
      </w:pPr>
      <w:r w:rsidRPr="00AF01AD">
        <w:rPr>
          <w:b/>
        </w:rPr>
        <w:t>Типографика</w:t>
      </w:r>
    </w:p>
    <w:p w14:paraId="2BD3C038" w14:textId="77777777" w:rsidR="00AF01AD" w:rsidRDefault="00AF01AD" w:rsidP="00AF01A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AF01AD">
        <w:rPr>
          <w:sz w:val="24"/>
          <w:szCs w:val="24"/>
        </w:rPr>
        <w:t>О</w:t>
      </w:r>
      <w:r w:rsidR="00924C65" w:rsidRPr="00AF01AD">
        <w:rPr>
          <w:sz w:val="24"/>
          <w:szCs w:val="24"/>
        </w:rPr>
        <w:t xml:space="preserve">птимальный </w:t>
      </w:r>
      <w:r w:rsidRPr="00AF01AD">
        <w:rPr>
          <w:sz w:val="24"/>
          <w:szCs w:val="24"/>
        </w:rPr>
        <w:t xml:space="preserve">один вариант </w:t>
      </w:r>
      <w:r w:rsidR="00924C65" w:rsidRPr="00AF01AD">
        <w:rPr>
          <w:sz w:val="24"/>
          <w:szCs w:val="24"/>
        </w:rPr>
        <w:t>гарнитуры. В случае использования более одного шрифта необходимо, чтобы они имели схожее начертание и совпадение по ширине; стандартные шрифты (Arial, Calibri, Trebuchet) отображаются во всех браузерах</w:t>
      </w:r>
      <w:r>
        <w:rPr>
          <w:sz w:val="24"/>
          <w:szCs w:val="24"/>
        </w:rPr>
        <w:t>.</w:t>
      </w:r>
    </w:p>
    <w:p w14:paraId="409A9849" w14:textId="6C3C8CC1" w:rsidR="00AF01AD" w:rsidRDefault="00924C65" w:rsidP="00AF01A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AF01AD">
        <w:rPr>
          <w:sz w:val="24"/>
          <w:szCs w:val="24"/>
        </w:rPr>
        <w:t xml:space="preserve"> Оптимальным считается для десктопов 60–75 символов в строке, для мобильных устройств – 30–40. Ширина текстового блока выставляется в еди</w:t>
      </w:r>
      <w:r w:rsidR="00915A8C">
        <w:rPr>
          <w:sz w:val="24"/>
          <w:szCs w:val="24"/>
        </w:rPr>
        <w:t>ницах измерения em или пикселях.</w:t>
      </w:r>
      <w:r w:rsidRPr="00AF01AD">
        <w:rPr>
          <w:sz w:val="24"/>
          <w:szCs w:val="24"/>
        </w:rPr>
        <w:t xml:space="preserve"> Текст должен одинаково хорошо читаться на любом устройстве</w:t>
      </w:r>
      <w:r w:rsidR="00915A8C">
        <w:rPr>
          <w:sz w:val="24"/>
          <w:szCs w:val="24"/>
        </w:rPr>
        <w:t>,</w:t>
      </w:r>
      <w:r w:rsidRPr="00AF01AD">
        <w:rPr>
          <w:sz w:val="24"/>
          <w:szCs w:val="24"/>
        </w:rPr>
        <w:t xml:space="preserve"> межстрочный интервал (интерлиньяж) должен быть на 3</w:t>
      </w:r>
      <w:r w:rsidR="00915A8C">
        <w:rPr>
          <w:sz w:val="24"/>
          <w:szCs w:val="24"/>
        </w:rPr>
        <w:t>0% больше высоты самих символов. Необходимо</w:t>
      </w:r>
      <w:r w:rsidRPr="00AF01AD">
        <w:rPr>
          <w:sz w:val="24"/>
          <w:szCs w:val="24"/>
        </w:rPr>
        <w:t xml:space="preserve"> избегать использования мигающего текста, так как он может вызывать негативное отношение у посетителей сайта.</w:t>
      </w:r>
    </w:p>
    <w:p w14:paraId="0D256A71" w14:textId="3FEC82BB" w:rsidR="00924C65" w:rsidRPr="00AF01AD" w:rsidRDefault="00924C65" w:rsidP="00AF01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Roboto" w:hAnsi="Roboto"/>
          <w:color w:val="171717"/>
          <w:sz w:val="24"/>
          <w:szCs w:val="24"/>
        </w:rPr>
      </w:pPr>
      <w:r w:rsidRPr="00AF01AD">
        <w:rPr>
          <w:sz w:val="24"/>
          <w:szCs w:val="24"/>
        </w:rPr>
        <w:lastRenderedPageBreak/>
        <w:t>В этом разделе приводится обоснование выбранных шрифтов, дается их связь с выбранным стилем веб-дизайна в целом, приводятся наборы начертаний.</w:t>
      </w:r>
    </w:p>
    <w:p w14:paraId="6F71347C" w14:textId="6C0ACB19" w:rsidR="009A131A" w:rsidRPr="00915A8C" w:rsidRDefault="009A131A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915A8C">
        <w:rPr>
          <w:b/>
        </w:rPr>
        <w:t>Разработка прототипа (плана) страниц</w:t>
      </w:r>
      <w:r w:rsidR="005443DA">
        <w:rPr>
          <w:b/>
        </w:rPr>
        <w:br/>
      </w:r>
      <w:r w:rsidRPr="00915A8C">
        <w:rPr>
          <w:b/>
        </w:rPr>
        <w:t>(для различных размеров экранов)</w:t>
      </w:r>
    </w:p>
    <w:p w14:paraId="64F7652B" w14:textId="77777777" w:rsidR="009A131A" w:rsidRDefault="009A131A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915A8C">
        <w:rPr>
          <w:b/>
        </w:rPr>
        <w:t>Главной</w:t>
      </w:r>
    </w:p>
    <w:p w14:paraId="203D66A6" w14:textId="3E3046CE" w:rsidR="00915A8C" w:rsidRPr="00915A8C" w:rsidRDefault="00915A8C" w:rsidP="00915A8C">
      <w:pPr>
        <w:pStyle w:val="Default"/>
        <w:spacing w:line="360" w:lineRule="auto"/>
        <w:ind w:left="792"/>
      </w:pPr>
      <w:r w:rsidRPr="00915A8C">
        <w:t>Приводиться изображение главной страницы. Поясняются назначение блоков</w:t>
      </w:r>
    </w:p>
    <w:p w14:paraId="2B5EAAAD" w14:textId="77777777" w:rsidR="00915A8C" w:rsidRDefault="009A131A" w:rsidP="004C480D">
      <w:pPr>
        <w:pStyle w:val="af3"/>
        <w:keepNext/>
        <w:autoSpaceDE w:val="0"/>
        <w:autoSpaceDN w:val="0"/>
        <w:adjustRightInd w:val="0"/>
        <w:ind w:left="792"/>
        <w:jc w:val="center"/>
      </w:pPr>
      <w:r>
        <w:rPr>
          <w:noProof/>
        </w:rPr>
        <w:drawing>
          <wp:inline distT="0" distB="0" distL="0" distR="0" wp14:anchorId="1304F9B7" wp14:editId="7779B9C4">
            <wp:extent cx="3784820" cy="2661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8182" t="34384" r="15573" b="20294"/>
                    <a:stretch/>
                  </pic:blipFill>
                  <pic:spPr bwMode="auto">
                    <a:xfrm>
                      <a:off x="0" y="0"/>
                      <a:ext cx="3797672" cy="267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00A9" w14:textId="7C7253FB" w:rsidR="009A131A" w:rsidRDefault="00915A8C" w:rsidP="00915A8C">
      <w:pPr>
        <w:pStyle w:val="afe"/>
        <w:jc w:val="center"/>
        <w:rPr>
          <w:i w:val="0"/>
          <w:color w:val="auto"/>
          <w:sz w:val="20"/>
          <w:szCs w:val="20"/>
        </w:rPr>
      </w:pPr>
      <w:r w:rsidRPr="004C480D">
        <w:rPr>
          <w:i w:val="0"/>
          <w:color w:val="auto"/>
          <w:sz w:val="20"/>
          <w:szCs w:val="20"/>
        </w:rPr>
        <w:t xml:space="preserve">Рисунок </w:t>
      </w:r>
      <w:r w:rsidRPr="004C480D">
        <w:rPr>
          <w:i w:val="0"/>
          <w:color w:val="auto"/>
          <w:sz w:val="20"/>
          <w:szCs w:val="20"/>
        </w:rPr>
        <w:fldChar w:fldCharType="begin"/>
      </w:r>
      <w:r w:rsidRPr="004C480D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4C480D">
        <w:rPr>
          <w:i w:val="0"/>
          <w:color w:val="auto"/>
          <w:sz w:val="20"/>
          <w:szCs w:val="20"/>
        </w:rPr>
        <w:fldChar w:fldCharType="separate"/>
      </w:r>
      <w:r w:rsidR="00952076">
        <w:rPr>
          <w:i w:val="0"/>
          <w:noProof/>
          <w:color w:val="auto"/>
          <w:sz w:val="20"/>
          <w:szCs w:val="20"/>
        </w:rPr>
        <w:t>7</w:t>
      </w:r>
      <w:r w:rsidRPr="004C480D">
        <w:rPr>
          <w:i w:val="0"/>
          <w:color w:val="auto"/>
          <w:sz w:val="20"/>
          <w:szCs w:val="20"/>
        </w:rPr>
        <w:fldChar w:fldCharType="end"/>
      </w:r>
      <w:r w:rsidRPr="004C480D">
        <w:rPr>
          <w:i w:val="0"/>
          <w:color w:val="auto"/>
          <w:sz w:val="20"/>
          <w:szCs w:val="20"/>
        </w:rPr>
        <w:t>. Прототип главной страницы сайта для десктопа</w:t>
      </w:r>
      <w:r w:rsidR="00786B72">
        <w:rPr>
          <w:i w:val="0"/>
          <w:color w:val="auto"/>
          <w:sz w:val="20"/>
          <w:szCs w:val="20"/>
        </w:rPr>
        <w:t xml:space="preserve"> (</w:t>
      </w:r>
      <w:r w:rsidR="005443DA">
        <w:rPr>
          <w:i w:val="0"/>
          <w:color w:val="auto"/>
          <w:sz w:val="20"/>
          <w:szCs w:val="20"/>
        </w:rPr>
        <w:t>пример 1</w:t>
      </w:r>
      <w:r w:rsidR="00786B72">
        <w:rPr>
          <w:i w:val="0"/>
          <w:color w:val="auto"/>
          <w:sz w:val="20"/>
          <w:szCs w:val="20"/>
        </w:rPr>
        <w:t>)</w:t>
      </w:r>
    </w:p>
    <w:p w14:paraId="54FFBC7A" w14:textId="71EE6FA8" w:rsidR="00786B72" w:rsidRDefault="00786B72" w:rsidP="00786B72">
      <w:pPr>
        <w:jc w:val="center"/>
      </w:pPr>
      <w:r>
        <w:rPr>
          <w:noProof/>
        </w:rPr>
        <w:drawing>
          <wp:inline distT="0" distB="0" distL="0" distR="0" wp14:anchorId="633E69FA" wp14:editId="6C749607">
            <wp:extent cx="4180200" cy="28306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306" t="11322" r="20341" b="5687"/>
                    <a:stretch/>
                  </pic:blipFill>
                  <pic:spPr bwMode="auto">
                    <a:xfrm>
                      <a:off x="0" y="0"/>
                      <a:ext cx="4203791" cy="284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DA4D4" w14:textId="585DDC45" w:rsidR="00786B72" w:rsidRDefault="00786B72" w:rsidP="00786B72">
      <w:pPr>
        <w:pStyle w:val="afe"/>
        <w:jc w:val="center"/>
        <w:rPr>
          <w:i w:val="0"/>
          <w:color w:val="auto"/>
          <w:sz w:val="20"/>
          <w:szCs w:val="20"/>
        </w:rPr>
      </w:pPr>
      <w:r w:rsidRPr="004C480D">
        <w:rPr>
          <w:i w:val="0"/>
          <w:color w:val="auto"/>
          <w:sz w:val="20"/>
          <w:szCs w:val="20"/>
        </w:rPr>
        <w:t xml:space="preserve">Рисунок </w:t>
      </w:r>
      <w:r>
        <w:rPr>
          <w:i w:val="0"/>
          <w:color w:val="auto"/>
          <w:sz w:val="20"/>
          <w:szCs w:val="20"/>
        </w:rPr>
        <w:t>8</w:t>
      </w:r>
      <w:r w:rsidRPr="004C480D">
        <w:rPr>
          <w:i w:val="0"/>
          <w:color w:val="auto"/>
          <w:sz w:val="20"/>
          <w:szCs w:val="20"/>
        </w:rPr>
        <w:t>. Прототип главной страницы сайта для десктопа</w:t>
      </w:r>
      <w:r>
        <w:rPr>
          <w:i w:val="0"/>
          <w:color w:val="auto"/>
          <w:sz w:val="20"/>
          <w:szCs w:val="20"/>
        </w:rPr>
        <w:t xml:space="preserve"> (</w:t>
      </w:r>
      <w:r w:rsidR="005443DA">
        <w:rPr>
          <w:i w:val="0"/>
          <w:color w:val="auto"/>
          <w:sz w:val="20"/>
          <w:szCs w:val="20"/>
        </w:rPr>
        <w:t>пример</w:t>
      </w:r>
      <w:r>
        <w:rPr>
          <w:i w:val="0"/>
          <w:color w:val="auto"/>
          <w:sz w:val="20"/>
          <w:szCs w:val="20"/>
        </w:rPr>
        <w:t xml:space="preserve"> 2)</w:t>
      </w:r>
    </w:p>
    <w:p w14:paraId="15B3054D" w14:textId="77777777" w:rsidR="009A131A" w:rsidRPr="00766B26" w:rsidRDefault="009A131A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766B26">
        <w:rPr>
          <w:b/>
        </w:rPr>
        <w:t>Типовой</w:t>
      </w:r>
    </w:p>
    <w:p w14:paraId="28A8EA1C" w14:textId="68E486F7" w:rsidR="004C480D" w:rsidRPr="00634C31" w:rsidRDefault="004C480D" w:rsidP="004C480D">
      <w:pPr>
        <w:pStyle w:val="Default"/>
        <w:ind w:left="360"/>
      </w:pPr>
      <w:r>
        <w:t>П</w:t>
      </w:r>
      <w:r w:rsidRPr="00915A8C">
        <w:t xml:space="preserve">риводиться изображение </w:t>
      </w:r>
      <w:r>
        <w:t>типовой</w:t>
      </w:r>
      <w:r w:rsidRPr="00915A8C">
        <w:t xml:space="preserve"> страницы. Поясняются назначение блоков</w:t>
      </w:r>
    </w:p>
    <w:p w14:paraId="12FAAF55" w14:textId="77777777" w:rsidR="004C480D" w:rsidRDefault="009A131A" w:rsidP="004C480D">
      <w:pPr>
        <w:pStyle w:val="a7"/>
        <w:keepNext/>
        <w:shd w:val="clear" w:color="auto" w:fill="FFFFFF"/>
        <w:spacing w:before="225" w:beforeAutospacing="0" w:after="225" w:afterAutospacing="0"/>
        <w:jc w:val="center"/>
      </w:pPr>
      <w:r>
        <w:rPr>
          <w:noProof/>
        </w:rPr>
        <w:lastRenderedPageBreak/>
        <w:drawing>
          <wp:inline distT="0" distB="0" distL="0" distR="0" wp14:anchorId="503ABFBE" wp14:editId="1D01C448">
            <wp:extent cx="3137067" cy="23694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238" t="32442" r="15638" b="19048"/>
                    <a:stretch/>
                  </pic:blipFill>
                  <pic:spPr bwMode="auto">
                    <a:xfrm>
                      <a:off x="0" y="0"/>
                      <a:ext cx="3148374" cy="237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E9F1C" w14:textId="2E257BE8" w:rsidR="004C480D" w:rsidRPr="004C480D" w:rsidRDefault="004C480D" w:rsidP="004C480D">
      <w:pPr>
        <w:pStyle w:val="afe"/>
        <w:jc w:val="center"/>
        <w:rPr>
          <w:i w:val="0"/>
          <w:color w:val="auto"/>
          <w:sz w:val="20"/>
          <w:szCs w:val="20"/>
        </w:rPr>
      </w:pPr>
      <w:r w:rsidRPr="004C480D">
        <w:rPr>
          <w:i w:val="0"/>
          <w:color w:val="auto"/>
        </w:rPr>
        <w:t xml:space="preserve">Рисунок </w:t>
      </w:r>
      <w:r w:rsidRPr="004C480D">
        <w:rPr>
          <w:i w:val="0"/>
          <w:color w:val="auto"/>
        </w:rPr>
        <w:fldChar w:fldCharType="begin"/>
      </w:r>
      <w:r w:rsidRPr="004C480D">
        <w:rPr>
          <w:i w:val="0"/>
          <w:color w:val="auto"/>
        </w:rPr>
        <w:instrText xml:space="preserve"> SEQ Рисунок \* ARABIC </w:instrText>
      </w:r>
      <w:r w:rsidRPr="004C480D">
        <w:rPr>
          <w:i w:val="0"/>
          <w:color w:val="auto"/>
        </w:rPr>
        <w:fldChar w:fldCharType="separate"/>
      </w:r>
      <w:r w:rsidR="00952076">
        <w:rPr>
          <w:i w:val="0"/>
          <w:noProof/>
          <w:color w:val="auto"/>
        </w:rPr>
        <w:t>8</w:t>
      </w:r>
      <w:r w:rsidRPr="004C480D">
        <w:rPr>
          <w:i w:val="0"/>
          <w:color w:val="auto"/>
        </w:rPr>
        <w:fldChar w:fldCharType="end"/>
      </w:r>
      <w:r w:rsidRPr="004C480D">
        <w:rPr>
          <w:i w:val="0"/>
          <w:color w:val="auto"/>
          <w:sz w:val="20"/>
          <w:szCs w:val="20"/>
        </w:rPr>
        <w:t xml:space="preserve"> Прототип главной страницы сайта для десктопа</w:t>
      </w:r>
      <w:r>
        <w:rPr>
          <w:i w:val="0"/>
          <w:color w:val="auto"/>
          <w:sz w:val="20"/>
          <w:szCs w:val="20"/>
        </w:rPr>
        <w:t>.</w:t>
      </w:r>
    </w:p>
    <w:p w14:paraId="7B11FC42" w14:textId="2F1C2BDB" w:rsidR="00243DFD" w:rsidRPr="00766B26" w:rsidRDefault="00766B26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>
        <w:rPr>
          <w:b/>
        </w:rPr>
        <w:t>Ве</w:t>
      </w:r>
      <w:r w:rsidR="00243DFD" w:rsidRPr="00766B26">
        <w:rPr>
          <w:b/>
        </w:rPr>
        <w:t xml:space="preserve">рстка страниц  </w:t>
      </w:r>
    </w:p>
    <w:p w14:paraId="45DFF597" w14:textId="3AAD8E6C" w:rsidR="00243DFD" w:rsidRPr="005443DA" w:rsidRDefault="00243DFD" w:rsidP="004C4F82">
      <w:pPr>
        <w:pStyle w:val="Default"/>
        <w:spacing w:line="360" w:lineRule="auto"/>
        <w:ind w:firstLine="851"/>
      </w:pPr>
      <w:r w:rsidRPr="00766B26">
        <w:t xml:space="preserve">На данном этапе используется HTML, CSS, </w:t>
      </w:r>
      <w:r w:rsidR="005443DA">
        <w:t xml:space="preserve">фреймворк </w:t>
      </w:r>
      <w:r w:rsidRPr="00766B26">
        <w:rPr>
          <w:lang w:val="en-US"/>
        </w:rPr>
        <w:t>Bootstrap</w:t>
      </w:r>
      <w:r w:rsidRPr="00766B26">
        <w:t xml:space="preserve"> 4.0 </w:t>
      </w:r>
      <w:r w:rsidR="00766B26">
        <w:t>для создания адаптивная верстки</w:t>
      </w:r>
      <w:r w:rsidR="005443DA">
        <w:t>,</w:t>
      </w:r>
      <w:r w:rsidR="004C4F82">
        <w:t xml:space="preserve"> </w:t>
      </w:r>
      <w:r w:rsidRPr="00766B26">
        <w:t>приводится описание программной реализации веб-проекта. Указываются используемые технологии верстки (блочная, семантическая) и применяемые фреймворки. Дается пояснение особенностей фреймворков, используемых для создания сайта</w:t>
      </w:r>
      <w:r w:rsidRPr="005443DA">
        <w:t>.</w:t>
      </w:r>
      <w:r w:rsidR="005443DA" w:rsidRPr="005443DA">
        <w:t xml:space="preserve"> В коде </w:t>
      </w:r>
      <w:r w:rsidR="005443DA">
        <w:t xml:space="preserve">обязательно наличие </w:t>
      </w:r>
      <w:r w:rsidR="005443DA" w:rsidRPr="005443DA">
        <w:t>комментарием.</w:t>
      </w:r>
    </w:p>
    <w:p w14:paraId="3BDD867C" w14:textId="77777777" w:rsidR="00B8342C" w:rsidRPr="00766B26" w:rsidRDefault="00B8342C" w:rsidP="00B80568">
      <w:pPr>
        <w:numPr>
          <w:ilvl w:val="0"/>
          <w:numId w:val="13"/>
        </w:numPr>
        <w:shd w:val="clear" w:color="auto" w:fill="FFFFFF"/>
        <w:spacing w:after="75" w:line="360" w:lineRule="auto"/>
        <w:ind w:left="330"/>
        <w:rPr>
          <w:color w:val="000000"/>
          <w:sz w:val="24"/>
          <w:szCs w:val="24"/>
        </w:rPr>
      </w:pPr>
      <w:r w:rsidRPr="00766B26">
        <w:rPr>
          <w:color w:val="000000"/>
          <w:sz w:val="24"/>
          <w:szCs w:val="24"/>
        </w:rPr>
        <w:t>проставляем теги и метатеги, указанные в карте релевантности</w:t>
      </w:r>
    </w:p>
    <w:p w14:paraId="3C7D1AB7" w14:textId="4D00B6BD" w:rsidR="00B8342C" w:rsidRPr="00766B26" w:rsidRDefault="00B8342C" w:rsidP="00B80568">
      <w:pPr>
        <w:numPr>
          <w:ilvl w:val="0"/>
          <w:numId w:val="13"/>
        </w:numPr>
        <w:shd w:val="clear" w:color="auto" w:fill="FFFFFF"/>
        <w:spacing w:after="75" w:line="360" w:lineRule="auto"/>
        <w:ind w:left="330"/>
        <w:rPr>
          <w:color w:val="000000"/>
          <w:sz w:val="24"/>
          <w:szCs w:val="24"/>
        </w:rPr>
      </w:pPr>
      <w:r w:rsidRPr="00766B26">
        <w:rPr>
          <w:color w:val="000000"/>
          <w:sz w:val="24"/>
          <w:szCs w:val="24"/>
        </w:rPr>
        <w:t>оптимизируем изображения, которые разместили на сайте. Прописываем ко всем картинкам атрибут alt.</w:t>
      </w:r>
    </w:p>
    <w:p w14:paraId="30C6D347" w14:textId="77777777" w:rsidR="00243DFD" w:rsidRPr="004C4F82" w:rsidRDefault="00243DFD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4C4F82">
        <w:rPr>
          <w:b/>
        </w:rPr>
        <w:t xml:space="preserve">Программирование на стороне клиента (JS) </w:t>
      </w:r>
    </w:p>
    <w:p w14:paraId="2D3379F1" w14:textId="42815B97" w:rsidR="000F0304" w:rsidRPr="000F0304" w:rsidRDefault="004C4F82" w:rsidP="005443DA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>Описываются интерактивные элементы –блоки сайта, реагирующие на действия пользователя: по наведению курсора мыши или клику</w:t>
      </w:r>
      <w:r w:rsidR="005443DA">
        <w:t>.</w:t>
      </w:r>
      <w:r>
        <w:t xml:space="preserve"> </w:t>
      </w:r>
      <w:r w:rsidR="005443DA">
        <w:t xml:space="preserve">Взаимодействие </w:t>
      </w:r>
      <w:r>
        <w:t>с этими элементами не должно приводит, к перезагрузке страницы. Описываются следующие интерактивные элементы на сайте: выпадающее меню, слайдер, увеличивающаяся фотография, всплывающая подсказка, раскрывающийся список, фотогалерея, заставки на главной странице, калькулятор и другие.</w:t>
      </w:r>
      <w:r w:rsidR="00E55B1B" w:rsidRPr="00E55B1B">
        <w:t xml:space="preserve"> </w:t>
      </w:r>
      <w:r>
        <w:t xml:space="preserve">Указывается, где был использован </w:t>
      </w:r>
      <w:r w:rsidR="00E55B1B">
        <w:t>фреймворк</w:t>
      </w:r>
      <w:r w:rsidR="00E55B1B" w:rsidRPr="00E55B1B">
        <w:t xml:space="preserve"> </w:t>
      </w:r>
      <w:r w:rsidR="00E55B1B" w:rsidRPr="00E55B1B">
        <w:rPr>
          <w:lang w:val="en-US"/>
        </w:rPr>
        <w:t>JQuery</w:t>
      </w:r>
      <w:r w:rsidR="000F0304">
        <w:t xml:space="preserve">. </w:t>
      </w:r>
      <w:r w:rsidR="00783DB6" w:rsidRPr="005443DA">
        <w:t xml:space="preserve">В коде </w:t>
      </w:r>
      <w:r w:rsidR="00783DB6">
        <w:t xml:space="preserve">обязательно наличие </w:t>
      </w:r>
      <w:r w:rsidR="00783DB6" w:rsidRPr="005443DA">
        <w:t>комментарием.</w:t>
      </w:r>
    </w:p>
    <w:p w14:paraId="37D9E221" w14:textId="77777777" w:rsidR="00243DFD" w:rsidRPr="00AE092A" w:rsidRDefault="00243DFD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AE092A">
        <w:rPr>
          <w:b/>
        </w:rPr>
        <w:t>Программирование на стороне сервера (PHP7)</w:t>
      </w:r>
    </w:p>
    <w:p w14:paraId="66C35DEE" w14:textId="0CBCEA3E" w:rsidR="00E276A6" w:rsidRDefault="00DB1F45" w:rsidP="00E55B1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Язык программирования РНР упрощает создание динамических веб-сайтов. Он позволяет решать самые разные задачи создания интерактивного содержимого, </w:t>
      </w:r>
      <w:r w:rsidR="00E55B1B">
        <w:t>такие, как</w:t>
      </w:r>
      <w:r>
        <w:t xml:space="preserve"> составление каталога товаров, фотоальбома, календаря событий и организация блога.</w:t>
      </w:r>
      <w:r w:rsidR="00E55B1B" w:rsidRPr="00E55B1B">
        <w:t xml:space="preserve"> </w:t>
      </w:r>
      <w:r w:rsidR="00E276A6">
        <w:t>Также к элементам интерактивности относят: формы обратной связи; формы подписки на email-рассылку; регистрационные формы</w:t>
      </w:r>
      <w:r w:rsidR="00E55B1B">
        <w:t xml:space="preserve">, </w:t>
      </w:r>
      <w:r w:rsidR="00E276A6">
        <w:t xml:space="preserve">блоги </w:t>
      </w:r>
      <w:r w:rsidR="00E55B1B">
        <w:t>с возможностью комменти</w:t>
      </w:r>
      <w:r w:rsidR="00E55B1B">
        <w:lastRenderedPageBreak/>
        <w:t>рования и другие. В данном разделе описываются указанные элементы.</w:t>
      </w:r>
      <w:r w:rsidR="000F0304">
        <w:t xml:space="preserve"> </w:t>
      </w:r>
      <w:r w:rsidR="003B74D6" w:rsidRPr="005443DA">
        <w:t xml:space="preserve">В коде </w:t>
      </w:r>
      <w:r w:rsidR="003B74D6">
        <w:t xml:space="preserve">обязательно наличие </w:t>
      </w:r>
      <w:r w:rsidR="003B74D6" w:rsidRPr="005443DA">
        <w:t>комментарием.</w:t>
      </w:r>
    </w:p>
    <w:p w14:paraId="6FF75F21" w14:textId="77777777" w:rsidR="00DB1F45" w:rsidRDefault="00DB1F45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E55B1B">
        <w:rPr>
          <w:b/>
        </w:rPr>
        <w:t xml:space="preserve">Наполнение контентом </w:t>
      </w:r>
    </w:p>
    <w:p w14:paraId="742FD2ED" w14:textId="6D2F917D" w:rsidR="00AE092A" w:rsidRDefault="00AE092A" w:rsidP="00AE092A">
      <w:pPr>
        <w:pStyle w:val="Default"/>
        <w:spacing w:line="360" w:lineRule="auto"/>
        <w:ind w:firstLine="709"/>
      </w:pPr>
      <w:r>
        <w:t>В данном разделе описываются источники контента, согласно карты релевантности они распределяются по страницам.</w:t>
      </w:r>
      <w:r w:rsidR="0044432F">
        <w:t xml:space="preserve"> </w:t>
      </w:r>
    </w:p>
    <w:p w14:paraId="2D9CED64" w14:textId="33A2F4A0" w:rsidR="0044432F" w:rsidRPr="00AE092A" w:rsidRDefault="0044432F" w:rsidP="003B74D6">
      <w:pPr>
        <w:pStyle w:val="Default"/>
        <w:spacing w:line="360" w:lineRule="auto"/>
        <w:ind w:firstLine="709"/>
        <w:jc w:val="both"/>
      </w:pPr>
      <w:r w:rsidRPr="0044432F">
        <w:t xml:space="preserve">Статьи для сайтов должны легко читаться. </w:t>
      </w:r>
      <w:r>
        <w:t>Необходимо избегать</w:t>
      </w:r>
      <w:r w:rsidRPr="0044432F">
        <w:t xml:space="preserve"> шаблонов</w:t>
      </w:r>
      <w:r>
        <w:t xml:space="preserve"> и</w:t>
      </w:r>
      <w:r w:rsidRPr="0044432F">
        <w:t xml:space="preserve"> предложений со сложной структурой.</w:t>
      </w:r>
      <w:r>
        <w:t xml:space="preserve"> </w:t>
      </w:r>
      <w:r w:rsidRPr="0044432F">
        <w:t>Количество ключевых запросов должно быть естественным. Используйте не больше 5-6 слов или словосочетаний. То есть плотность не превышает 5-7% от всего объема текста, а общая тошнота – 10%.</w:t>
      </w:r>
      <w:r>
        <w:t xml:space="preserve"> В пояснительной записке указывается частота запросов.</w:t>
      </w:r>
    </w:p>
    <w:p w14:paraId="1DCF765E" w14:textId="77777777" w:rsidR="00DB1F45" w:rsidRPr="0044432F" w:rsidRDefault="00DB1F45" w:rsidP="00B80568">
      <w:pPr>
        <w:pStyle w:val="Default"/>
        <w:numPr>
          <w:ilvl w:val="0"/>
          <w:numId w:val="14"/>
        </w:numPr>
        <w:spacing w:line="360" w:lineRule="auto"/>
        <w:jc w:val="center"/>
        <w:rPr>
          <w:b/>
        </w:rPr>
      </w:pPr>
      <w:r w:rsidRPr="0044432F">
        <w:rPr>
          <w:b/>
        </w:rPr>
        <w:t xml:space="preserve">Тестирование </w:t>
      </w:r>
    </w:p>
    <w:p w14:paraId="3AFCAD0A" w14:textId="77777777" w:rsidR="00DB1F45" w:rsidRDefault="00DB1F45" w:rsidP="00B80568">
      <w:pPr>
        <w:pStyle w:val="Default"/>
        <w:numPr>
          <w:ilvl w:val="1"/>
          <w:numId w:val="14"/>
        </w:numPr>
        <w:spacing w:line="360" w:lineRule="auto"/>
      </w:pPr>
      <w:r w:rsidRPr="0044432F">
        <w:rPr>
          <w:b/>
        </w:rPr>
        <w:t>Валидация</w:t>
      </w:r>
    </w:p>
    <w:p w14:paraId="0A872570" w14:textId="14C3B262" w:rsidR="00E276A6" w:rsidRDefault="00E276A6" w:rsidP="0044432F">
      <w:pPr>
        <w:pStyle w:val="Default"/>
        <w:spacing w:line="360" w:lineRule="auto"/>
        <w:ind w:firstLine="709"/>
        <w:jc w:val="both"/>
      </w:pPr>
      <w:r>
        <w:t xml:space="preserve">Валидация сайтов – это проверка специальными программами на соответствие </w:t>
      </w:r>
      <w:r w:rsidRPr="0044432F">
        <w:t>HTML-кода страниц сайта и CSS-кода современным стандартам.</w:t>
      </w:r>
      <w:r>
        <w:t xml:space="preserve"> Валидация позволяет исправить своевременно ошибки кода, уплотнить его, сделать сайт понятным для большинства браузеров. Рекомендуется использовать совмещенный валидатор </w:t>
      </w:r>
      <w:hyperlink r:id="rId20" w:history="1">
        <w:r w:rsidR="00510B00" w:rsidRPr="007C0700">
          <w:rPr>
            <w:rStyle w:val="af7"/>
          </w:rPr>
          <w:t>https://validator.w3.org</w:t>
        </w:r>
      </w:hyperlink>
      <w:r>
        <w:t>.</w:t>
      </w:r>
      <w:r w:rsidR="0044432F">
        <w:t>.</w:t>
      </w:r>
      <w:r>
        <w:t xml:space="preserve"> В пояснительную записку вносится описание процесса валидации и его результатов.</w:t>
      </w:r>
      <w:r w:rsidR="0044432F" w:rsidRPr="0044432F">
        <w:t xml:space="preserve"> </w:t>
      </w:r>
      <w:r w:rsidR="0044432F">
        <w:t xml:space="preserve">(Скриншот проверки </w:t>
      </w:r>
      <w:r w:rsidR="0044432F">
        <w:rPr>
          <w:lang w:val="en-US"/>
        </w:rPr>
        <w:t>HTML</w:t>
      </w:r>
      <w:r w:rsidR="0044432F" w:rsidRPr="00510B00">
        <w:t xml:space="preserve"> </w:t>
      </w:r>
      <w:r w:rsidR="0044432F">
        <w:t xml:space="preserve">и </w:t>
      </w:r>
      <w:r w:rsidR="0044432F">
        <w:rPr>
          <w:lang w:val="en-US"/>
        </w:rPr>
        <w:t>CSS</w:t>
      </w:r>
      <w:r w:rsidR="0044432F" w:rsidRPr="00510B00">
        <w:t xml:space="preserve"> </w:t>
      </w:r>
      <w:r w:rsidR="0044432F">
        <w:t>кода)</w:t>
      </w:r>
    </w:p>
    <w:p w14:paraId="34151320" w14:textId="1BF5E0AF" w:rsidR="00F06F70" w:rsidRDefault="00C477C0" w:rsidP="0044432F">
      <w:pPr>
        <w:pStyle w:val="Default"/>
        <w:spacing w:line="360" w:lineRule="auto"/>
        <w:ind w:firstLine="709"/>
        <w:jc w:val="both"/>
      </w:pPr>
      <w:hyperlink r:id="rId21" w:history="1">
        <w:r w:rsidR="00F06F70">
          <w:rPr>
            <w:rStyle w:val="af7"/>
          </w:rPr>
          <w:t>http://www.css-validator.org/validator.html.ru</w:t>
        </w:r>
      </w:hyperlink>
    </w:p>
    <w:p w14:paraId="7DB3F421" w14:textId="77777777" w:rsidR="00DB1F45" w:rsidRPr="0044432F" w:rsidRDefault="00DB1F45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44432F">
        <w:rPr>
          <w:b/>
        </w:rPr>
        <w:t>Кроссбраузерность</w:t>
      </w:r>
    </w:p>
    <w:p w14:paraId="321C3CC2" w14:textId="29B2CE2D" w:rsidR="00E276A6" w:rsidRDefault="00C477C0" w:rsidP="0044432F">
      <w:pPr>
        <w:pStyle w:val="Default"/>
        <w:spacing w:line="360" w:lineRule="auto"/>
        <w:ind w:firstLine="709"/>
        <w:jc w:val="both"/>
      </w:pPr>
      <w:hyperlink r:id="rId22" w:history="1">
        <w:r w:rsidR="0044432F" w:rsidRPr="0044432F">
          <w:t>Кросс-браузерный сайт</w:t>
        </w:r>
      </w:hyperlink>
      <w:r w:rsidR="0044432F">
        <w:t xml:space="preserve"> </w:t>
      </w:r>
      <w:r w:rsidR="0044432F" w:rsidRPr="0044432F">
        <w:t>должен нормально отображаться во всех современных браузерах: Edge</w:t>
      </w:r>
      <w:r w:rsidR="0044432F">
        <w:t>,</w:t>
      </w:r>
      <w:r w:rsidR="0044432F" w:rsidRPr="0044432F">
        <w:t xml:space="preserve"> Internet Explorer, Google Chrome, Mozilla Firefox, Opera, Safari, Яндекс Браузер.</w:t>
      </w:r>
      <w:r w:rsidR="0044432F">
        <w:t xml:space="preserve"> Корректность проверяется в трех браузерах, приводятся скриншоты</w:t>
      </w:r>
    </w:p>
    <w:p w14:paraId="0053B03A" w14:textId="77777777" w:rsidR="00DB1F45" w:rsidRDefault="00DB1F45" w:rsidP="00B80568">
      <w:pPr>
        <w:pStyle w:val="Default"/>
        <w:numPr>
          <w:ilvl w:val="1"/>
          <w:numId w:val="14"/>
        </w:numPr>
        <w:spacing w:line="360" w:lineRule="auto"/>
        <w:rPr>
          <w:b/>
        </w:rPr>
      </w:pPr>
      <w:r w:rsidRPr="0044432F">
        <w:rPr>
          <w:b/>
        </w:rPr>
        <w:t>Корректность отображения на различных устройствах</w:t>
      </w:r>
    </w:p>
    <w:p w14:paraId="24CEC082" w14:textId="3DD0A89B" w:rsidR="0044432F" w:rsidRDefault="0044432F" w:rsidP="0044432F">
      <w:pPr>
        <w:pStyle w:val="Default"/>
        <w:spacing w:line="360" w:lineRule="auto"/>
        <w:ind w:firstLine="709"/>
        <w:jc w:val="both"/>
      </w:pPr>
      <w:r w:rsidRPr="0044432F">
        <w:t>Адаптивный сайт</w:t>
      </w:r>
      <w:r>
        <w:t xml:space="preserve"> </w:t>
      </w:r>
      <w:r w:rsidRPr="0044432F">
        <w:t>должен нормально отображаться на всех мобильных платформах, смартфонах и планшетах. Это тренд, начавшийся в 2011 году. Тогда это было редкость, сейчас мобильная версия - необходимый атрибут любого сайта.</w:t>
      </w:r>
    </w:p>
    <w:p w14:paraId="08E11868" w14:textId="0FEE00C1" w:rsidR="0044432F" w:rsidRPr="0044432F" w:rsidRDefault="003B74D6" w:rsidP="0044432F">
      <w:pPr>
        <w:pStyle w:val="Default"/>
        <w:spacing w:line="360" w:lineRule="auto"/>
        <w:ind w:firstLine="709"/>
        <w:jc w:val="both"/>
      </w:pPr>
      <w:r>
        <w:t xml:space="preserve">Приводятся </w:t>
      </w:r>
      <w:r w:rsidR="00050755">
        <w:t>скриншоты</w:t>
      </w:r>
      <w:r>
        <w:t xml:space="preserve"> результатов проверки.</w:t>
      </w:r>
    </w:p>
    <w:p w14:paraId="7CE8A40A" w14:textId="01784CAB" w:rsidR="00AD5B82" w:rsidRDefault="003B74D6" w:rsidP="00AD5B82">
      <w:pPr>
        <w:pStyle w:val="Default"/>
        <w:spacing w:line="360" w:lineRule="auto"/>
        <w:ind w:firstLine="709"/>
        <w:jc w:val="both"/>
      </w:pPr>
      <w:r>
        <w:t xml:space="preserve">Браузер Google </w:t>
      </w:r>
      <w:r w:rsidR="00AD5B82" w:rsidRPr="00AD5B82">
        <w:rPr>
          <w:b/>
          <w:bCs/>
        </w:rPr>
        <w:t>Chrome</w:t>
      </w:r>
      <w:r w:rsidR="00AD5B82" w:rsidRPr="00AD5B82">
        <w:t xml:space="preserve"> имеет встроенную поддержку проверки адаптивности дизайна сайта. </w:t>
      </w:r>
      <w:r>
        <w:t>(</w:t>
      </w:r>
      <w:r w:rsidRPr="00AD5B82">
        <w:t xml:space="preserve">Пункт </w:t>
      </w:r>
      <w:r w:rsidR="00AD5B82" w:rsidRPr="00AD5B82">
        <w:t>«Дополнительные инструменты» и «</w:t>
      </w:r>
      <w:r w:rsidRPr="00AD5B82">
        <w:t xml:space="preserve">Инструменты </w:t>
      </w:r>
      <w:r w:rsidR="00AD5B82" w:rsidRPr="00AD5B82">
        <w:t>разра</w:t>
      </w:r>
      <w:r w:rsidR="00AD5B82">
        <w:t>ботчика» (либо нажимаем клавишу</w:t>
      </w:r>
      <w:r w:rsidR="00AD5B82" w:rsidRPr="00AD5B82">
        <w:rPr>
          <w:b/>
          <w:bCs/>
        </w:rPr>
        <w:t>[F12]</w:t>
      </w:r>
      <w:r w:rsidR="00AD5B82" w:rsidRPr="00AD5B82">
        <w:t>).</w:t>
      </w:r>
    </w:p>
    <w:p w14:paraId="126055AC" w14:textId="77488DCE" w:rsidR="00FF0CB1" w:rsidRDefault="00FF0CB1" w:rsidP="0041048D">
      <w:pPr>
        <w:pStyle w:val="af1"/>
        <w:spacing w:after="0" w:line="360" w:lineRule="auto"/>
        <w:ind w:left="0"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Заключение.</w:t>
      </w:r>
      <w:r w:rsidRPr="00FF0CB1">
        <w:rPr>
          <w:sz w:val="24"/>
          <w:szCs w:val="24"/>
        </w:rPr>
        <w:t xml:space="preserve"> </w:t>
      </w:r>
      <w:r w:rsidRPr="006503A8">
        <w:rPr>
          <w:sz w:val="24"/>
          <w:szCs w:val="24"/>
        </w:rPr>
        <w:t>По результатам выполнения курсово</w:t>
      </w:r>
      <w:r w:rsidR="00590346">
        <w:rPr>
          <w:sz w:val="24"/>
          <w:szCs w:val="24"/>
        </w:rPr>
        <w:t>го</w:t>
      </w:r>
      <w:r w:rsidRPr="006503A8">
        <w:rPr>
          <w:sz w:val="24"/>
          <w:szCs w:val="24"/>
        </w:rPr>
        <w:t xml:space="preserve"> </w:t>
      </w:r>
      <w:r w:rsidR="00590346">
        <w:rPr>
          <w:sz w:val="24"/>
          <w:szCs w:val="24"/>
        </w:rPr>
        <w:t>проекта</w:t>
      </w:r>
      <w:r w:rsidRPr="006503A8">
        <w:rPr>
          <w:sz w:val="24"/>
          <w:szCs w:val="24"/>
        </w:rPr>
        <w:t xml:space="preserve"> необходимо сделать выводы, которые должны отражать следующие вопросы:</w:t>
      </w:r>
    </w:p>
    <w:p w14:paraId="14C36B26" w14:textId="0B474E99" w:rsidR="00FF0CB1" w:rsidRPr="00107C05" w:rsidRDefault="00FF0CB1" w:rsidP="005A4E72">
      <w:pPr>
        <w:numPr>
          <w:ilvl w:val="0"/>
          <w:numId w:val="5"/>
        </w:numPr>
        <w:tabs>
          <w:tab w:val="clear" w:pos="927"/>
          <w:tab w:val="num" w:pos="900"/>
        </w:tabs>
        <w:spacing w:line="360" w:lineRule="auto"/>
        <w:ind w:left="0" w:firstLine="567"/>
        <w:jc w:val="both"/>
        <w:rPr>
          <w:bCs/>
          <w:sz w:val="24"/>
          <w:szCs w:val="24"/>
        </w:rPr>
      </w:pPr>
      <w:r w:rsidRPr="00107C05">
        <w:rPr>
          <w:bCs/>
          <w:sz w:val="24"/>
          <w:szCs w:val="24"/>
        </w:rPr>
        <w:t xml:space="preserve">Какова была задача </w:t>
      </w:r>
      <w:r w:rsidR="008B01EC">
        <w:rPr>
          <w:bCs/>
          <w:sz w:val="24"/>
          <w:szCs w:val="24"/>
        </w:rPr>
        <w:t xml:space="preserve">разработки </w:t>
      </w:r>
      <w:r w:rsidR="008B01EC">
        <w:rPr>
          <w:bCs/>
          <w:sz w:val="24"/>
          <w:szCs w:val="24"/>
          <w:lang w:val="en-US"/>
        </w:rPr>
        <w:t>Web</w:t>
      </w:r>
      <w:r w:rsidR="008B01EC" w:rsidRPr="008B01EC">
        <w:rPr>
          <w:bCs/>
          <w:sz w:val="24"/>
          <w:szCs w:val="24"/>
        </w:rPr>
        <w:t>-</w:t>
      </w:r>
      <w:r w:rsidR="008B01EC">
        <w:rPr>
          <w:bCs/>
          <w:sz w:val="24"/>
          <w:szCs w:val="24"/>
        </w:rPr>
        <w:t>сайта</w:t>
      </w:r>
      <w:r w:rsidRPr="00107C05">
        <w:rPr>
          <w:bCs/>
          <w:sz w:val="24"/>
          <w:szCs w:val="24"/>
        </w:rPr>
        <w:t>? Была ли она решена и достигнуты ли основные цели?</w:t>
      </w:r>
    </w:p>
    <w:p w14:paraId="27F2451B" w14:textId="77777777" w:rsidR="00FF0CB1" w:rsidRPr="00107C05" w:rsidRDefault="00FF0CB1" w:rsidP="005A4E72">
      <w:pPr>
        <w:numPr>
          <w:ilvl w:val="0"/>
          <w:numId w:val="5"/>
        </w:numPr>
        <w:tabs>
          <w:tab w:val="clear" w:pos="927"/>
          <w:tab w:val="num" w:pos="900"/>
        </w:tabs>
        <w:spacing w:line="360" w:lineRule="auto"/>
        <w:ind w:left="0" w:firstLine="567"/>
        <w:jc w:val="both"/>
        <w:rPr>
          <w:bCs/>
          <w:sz w:val="24"/>
          <w:szCs w:val="24"/>
        </w:rPr>
      </w:pPr>
      <w:r w:rsidRPr="00107C05">
        <w:rPr>
          <w:bCs/>
          <w:sz w:val="24"/>
          <w:szCs w:val="24"/>
        </w:rPr>
        <w:lastRenderedPageBreak/>
        <w:t xml:space="preserve"> Какие новые знания и навыки вы получили в процессе курсового проектирования?</w:t>
      </w:r>
    </w:p>
    <w:p w14:paraId="1451EE69" w14:textId="2B826C47" w:rsidR="00FF0CB1" w:rsidRPr="00107C05" w:rsidRDefault="00FF0CB1" w:rsidP="005A4E72">
      <w:pPr>
        <w:numPr>
          <w:ilvl w:val="0"/>
          <w:numId w:val="5"/>
        </w:numPr>
        <w:tabs>
          <w:tab w:val="clear" w:pos="927"/>
          <w:tab w:val="num" w:pos="900"/>
        </w:tabs>
        <w:spacing w:line="360" w:lineRule="auto"/>
        <w:ind w:left="0" w:firstLine="567"/>
        <w:jc w:val="both"/>
        <w:rPr>
          <w:bCs/>
          <w:sz w:val="24"/>
          <w:szCs w:val="24"/>
        </w:rPr>
      </w:pPr>
      <w:r w:rsidRPr="00107C05">
        <w:rPr>
          <w:bCs/>
          <w:sz w:val="24"/>
          <w:szCs w:val="24"/>
        </w:rPr>
        <w:t xml:space="preserve"> </w:t>
      </w:r>
      <w:r w:rsidR="00107C05" w:rsidRPr="00107C05">
        <w:rPr>
          <w:bCs/>
          <w:sz w:val="24"/>
          <w:szCs w:val="24"/>
        </w:rPr>
        <w:t xml:space="preserve">Описание целесообразности расширения функционала,  перспектив доработки </w:t>
      </w:r>
      <w:r w:rsidR="008B01EC">
        <w:rPr>
          <w:bCs/>
          <w:sz w:val="24"/>
          <w:szCs w:val="24"/>
          <w:lang w:val="en-US"/>
        </w:rPr>
        <w:t>Web</w:t>
      </w:r>
      <w:r w:rsidR="008B01EC" w:rsidRPr="008B01EC">
        <w:rPr>
          <w:bCs/>
          <w:sz w:val="24"/>
          <w:szCs w:val="24"/>
        </w:rPr>
        <w:t>-</w:t>
      </w:r>
      <w:r w:rsidR="008B01EC">
        <w:rPr>
          <w:bCs/>
          <w:sz w:val="24"/>
          <w:szCs w:val="24"/>
        </w:rPr>
        <w:t>сайта</w:t>
      </w:r>
    </w:p>
    <w:p w14:paraId="2633DE34" w14:textId="75EE3290" w:rsidR="00107C05" w:rsidRPr="00FF0CB1" w:rsidRDefault="00107C05" w:rsidP="005A4E72">
      <w:pPr>
        <w:numPr>
          <w:ilvl w:val="0"/>
          <w:numId w:val="5"/>
        </w:numPr>
        <w:tabs>
          <w:tab w:val="clear" w:pos="927"/>
          <w:tab w:val="num" w:pos="900"/>
        </w:tabs>
        <w:spacing w:line="360" w:lineRule="auto"/>
        <w:ind w:left="0" w:firstLine="567"/>
        <w:jc w:val="both"/>
        <w:rPr>
          <w:bCs/>
          <w:sz w:val="24"/>
          <w:szCs w:val="24"/>
        </w:rPr>
      </w:pPr>
      <w:r w:rsidRPr="00107C05">
        <w:rPr>
          <w:bCs/>
          <w:sz w:val="24"/>
          <w:szCs w:val="24"/>
        </w:rPr>
        <w:t xml:space="preserve">Точность и грамотность оценки эффективности </w:t>
      </w:r>
      <w:r w:rsidR="008B01EC">
        <w:rPr>
          <w:bCs/>
          <w:sz w:val="24"/>
          <w:szCs w:val="24"/>
          <w:lang w:val="en-US"/>
        </w:rPr>
        <w:t>Web</w:t>
      </w:r>
      <w:r w:rsidR="008B01EC" w:rsidRPr="008B01EC">
        <w:rPr>
          <w:bCs/>
          <w:sz w:val="24"/>
          <w:szCs w:val="24"/>
        </w:rPr>
        <w:t>-</w:t>
      </w:r>
      <w:r w:rsidR="008B01EC">
        <w:rPr>
          <w:bCs/>
          <w:sz w:val="24"/>
          <w:szCs w:val="24"/>
        </w:rPr>
        <w:t>сайта</w:t>
      </w:r>
      <w:r w:rsidR="003969CE">
        <w:rPr>
          <w:bCs/>
          <w:sz w:val="24"/>
          <w:szCs w:val="24"/>
        </w:rPr>
        <w:t xml:space="preserve"> </w:t>
      </w:r>
      <w:r w:rsidRPr="00107C05">
        <w:rPr>
          <w:bCs/>
          <w:sz w:val="24"/>
          <w:szCs w:val="24"/>
        </w:rPr>
        <w:t xml:space="preserve">с точки зрения решения поставленных задач. </w:t>
      </w:r>
    </w:p>
    <w:p w14:paraId="2EE0433D" w14:textId="5A9D3401" w:rsidR="005D6942" w:rsidRPr="006B1C2C" w:rsidRDefault="003F6EEE" w:rsidP="0041048D">
      <w:pPr>
        <w:pStyle w:val="af1"/>
        <w:spacing w:after="0" w:line="360" w:lineRule="auto"/>
        <w:ind w:left="0" w:firstLine="709"/>
        <w:jc w:val="both"/>
        <w:rPr>
          <w:bCs/>
          <w:sz w:val="24"/>
          <w:szCs w:val="24"/>
        </w:rPr>
      </w:pPr>
      <w:r w:rsidRPr="009843D2">
        <w:rPr>
          <w:b/>
          <w:bCs/>
          <w:sz w:val="24"/>
          <w:szCs w:val="24"/>
        </w:rPr>
        <w:t>Список литературы</w:t>
      </w:r>
      <w:r w:rsidRPr="009843D2">
        <w:rPr>
          <w:sz w:val="24"/>
          <w:szCs w:val="24"/>
        </w:rPr>
        <w:t xml:space="preserve"> </w:t>
      </w:r>
      <w:r w:rsidR="005D6942" w:rsidRPr="006B1C2C">
        <w:rPr>
          <w:bCs/>
          <w:sz w:val="24"/>
          <w:szCs w:val="24"/>
        </w:rPr>
        <w:t xml:space="preserve">(библиографический список) содержит не менее </w:t>
      </w:r>
      <w:r w:rsidR="008B01EC">
        <w:rPr>
          <w:bCs/>
          <w:sz w:val="24"/>
          <w:szCs w:val="24"/>
        </w:rPr>
        <w:t>10</w:t>
      </w:r>
      <w:r w:rsidR="005D6942" w:rsidRPr="006B1C2C">
        <w:rPr>
          <w:bCs/>
          <w:sz w:val="24"/>
          <w:szCs w:val="24"/>
        </w:rPr>
        <w:t xml:space="preserve"> наименований литературных </w:t>
      </w:r>
      <w:r w:rsidR="004274A6">
        <w:rPr>
          <w:bCs/>
          <w:sz w:val="24"/>
          <w:szCs w:val="24"/>
        </w:rPr>
        <w:t xml:space="preserve">и </w:t>
      </w:r>
      <w:r w:rsidR="004274A6" w:rsidRPr="006B1DB3">
        <w:rPr>
          <w:bCs/>
          <w:sz w:val="24"/>
          <w:szCs w:val="24"/>
        </w:rPr>
        <w:t>интернет</w:t>
      </w:r>
      <w:r w:rsidR="004274A6">
        <w:rPr>
          <w:bCs/>
          <w:sz w:val="24"/>
          <w:szCs w:val="24"/>
        </w:rPr>
        <w:t xml:space="preserve"> </w:t>
      </w:r>
      <w:r w:rsidR="005D6942" w:rsidRPr="006B1C2C">
        <w:rPr>
          <w:bCs/>
          <w:sz w:val="24"/>
          <w:szCs w:val="24"/>
        </w:rPr>
        <w:t xml:space="preserve">источников, оформляется в соответствии с </w:t>
      </w:r>
      <w:r w:rsidR="005D6942" w:rsidRPr="00EF2689">
        <w:rPr>
          <w:bCs/>
          <w:sz w:val="24"/>
          <w:szCs w:val="24"/>
        </w:rPr>
        <w:t>принятым стандартом (ГОСТ 7.1-2003).</w:t>
      </w:r>
    </w:p>
    <w:p w14:paraId="6C804689" w14:textId="77777777" w:rsidR="003F6EEE" w:rsidRPr="00872EE2" w:rsidRDefault="005D6942" w:rsidP="00872EE2">
      <w:pPr>
        <w:pStyle w:val="af1"/>
        <w:spacing w:after="0" w:line="360" w:lineRule="auto"/>
        <w:ind w:left="0" w:firstLine="567"/>
        <w:jc w:val="both"/>
        <w:rPr>
          <w:bCs/>
          <w:sz w:val="24"/>
          <w:szCs w:val="24"/>
        </w:rPr>
      </w:pPr>
      <w:r w:rsidRPr="006B1C2C">
        <w:rPr>
          <w:bCs/>
          <w:sz w:val="24"/>
          <w:szCs w:val="24"/>
        </w:rPr>
        <w:t xml:space="preserve">В список включаются только те источники, которые использовались при подготовке </w:t>
      </w:r>
      <w:r w:rsidR="003D1545">
        <w:rPr>
          <w:bCs/>
          <w:sz w:val="24"/>
          <w:szCs w:val="24"/>
        </w:rPr>
        <w:t>курсового</w:t>
      </w:r>
      <w:r w:rsidRPr="006B1C2C">
        <w:rPr>
          <w:bCs/>
          <w:sz w:val="24"/>
          <w:szCs w:val="24"/>
        </w:rPr>
        <w:t xml:space="preserve"> проекта и на которые имеются ссылки в основной части работы.</w:t>
      </w:r>
      <w:r w:rsidR="003D1545" w:rsidRPr="003D1545">
        <w:rPr>
          <w:sz w:val="24"/>
          <w:szCs w:val="24"/>
        </w:rPr>
        <w:t xml:space="preserve"> </w:t>
      </w:r>
      <w:r w:rsidR="00A80F93">
        <w:rPr>
          <w:sz w:val="24"/>
          <w:szCs w:val="24"/>
        </w:rPr>
        <w:t>Срок изданий не должен превышать 5 лет.</w:t>
      </w:r>
    </w:p>
    <w:p w14:paraId="101EEBA3" w14:textId="77777777" w:rsidR="003F6EEE" w:rsidRPr="009843D2" w:rsidRDefault="003F6EEE" w:rsidP="0041048D">
      <w:pPr>
        <w:spacing w:line="360" w:lineRule="auto"/>
        <w:ind w:firstLine="709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>Файл проекта со всеми компонентами</w:t>
      </w:r>
      <w:r w:rsidRPr="009843D2">
        <w:rPr>
          <w:sz w:val="24"/>
          <w:szCs w:val="24"/>
        </w:rPr>
        <w:t xml:space="preserve">. К курсовому проекту </w:t>
      </w:r>
      <w:r w:rsidR="005343BF" w:rsidRPr="009843D2">
        <w:rPr>
          <w:sz w:val="24"/>
          <w:szCs w:val="24"/>
        </w:rPr>
        <w:t xml:space="preserve">прилагается </w:t>
      </w:r>
      <w:r w:rsidRPr="009843D2">
        <w:rPr>
          <w:sz w:val="24"/>
          <w:szCs w:val="24"/>
        </w:rPr>
        <w:t>диск</w:t>
      </w:r>
      <w:r w:rsidR="003638CF" w:rsidRPr="003638CF">
        <w:rPr>
          <w:sz w:val="24"/>
          <w:szCs w:val="24"/>
        </w:rPr>
        <w:t xml:space="preserve"> </w:t>
      </w:r>
      <w:r w:rsidR="003638CF">
        <w:rPr>
          <w:sz w:val="24"/>
          <w:szCs w:val="24"/>
        </w:rPr>
        <w:t>(диск должен быть подписан)</w:t>
      </w:r>
      <w:r w:rsidRPr="009843D2">
        <w:rPr>
          <w:sz w:val="24"/>
          <w:szCs w:val="24"/>
        </w:rPr>
        <w:t>, на кото</w:t>
      </w:r>
      <w:r w:rsidR="005343BF" w:rsidRPr="009843D2">
        <w:rPr>
          <w:sz w:val="24"/>
          <w:szCs w:val="24"/>
        </w:rPr>
        <w:t>ром</w:t>
      </w:r>
      <w:r w:rsidR="003638CF">
        <w:rPr>
          <w:sz w:val="24"/>
          <w:szCs w:val="24"/>
        </w:rPr>
        <w:t xml:space="preserve">  хранится</w:t>
      </w:r>
      <w:r w:rsidRPr="009843D2">
        <w:rPr>
          <w:sz w:val="24"/>
          <w:szCs w:val="24"/>
        </w:rPr>
        <w:t xml:space="preserve">: </w:t>
      </w:r>
    </w:p>
    <w:p w14:paraId="0D42750E" w14:textId="765DB01B" w:rsidR="003F6EEE" w:rsidRPr="00350639" w:rsidRDefault="003F6EEE" w:rsidP="00D8052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Файл проекта.</w:t>
      </w:r>
      <w:r w:rsidR="00350639">
        <w:rPr>
          <w:sz w:val="24"/>
          <w:szCs w:val="24"/>
        </w:rPr>
        <w:t xml:space="preserve"> </w:t>
      </w:r>
      <w:r w:rsidR="00350639" w:rsidRPr="00350639">
        <w:rPr>
          <w:sz w:val="24"/>
          <w:szCs w:val="24"/>
        </w:rPr>
        <w:t>Весь код сопровождается комментариями.</w:t>
      </w:r>
    </w:p>
    <w:p w14:paraId="49914D56" w14:textId="77777777" w:rsidR="003F6EEE" w:rsidRDefault="003F6EEE" w:rsidP="00D8052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843D2">
        <w:rPr>
          <w:sz w:val="24"/>
          <w:szCs w:val="24"/>
        </w:rPr>
        <w:t>Файл документа с основными частями курсового проекта.</w:t>
      </w:r>
    </w:p>
    <w:p w14:paraId="6650BF5F" w14:textId="6E11BBB5" w:rsidR="007A75C9" w:rsidRDefault="007A75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CA8544" w14:textId="3141C2E7" w:rsidR="003F6EEE" w:rsidRPr="009843D2" w:rsidRDefault="003F6EEE" w:rsidP="007257D2">
      <w:pPr>
        <w:pStyle w:val="12"/>
      </w:pPr>
      <w:bookmarkStart w:id="7" w:name="_Toc31733128"/>
      <w:r w:rsidRPr="009843D2">
        <w:lastRenderedPageBreak/>
        <w:t>Организац</w:t>
      </w:r>
      <w:r w:rsidR="007257D2">
        <w:t>ия выполнения курсового проекта</w:t>
      </w:r>
      <w:bookmarkEnd w:id="7"/>
    </w:p>
    <w:p w14:paraId="6E674ECD" w14:textId="77777777" w:rsidR="003F6EEE" w:rsidRPr="009843D2" w:rsidRDefault="003F6EEE" w:rsidP="003F6EEE">
      <w:pPr>
        <w:tabs>
          <w:tab w:val="left" w:pos="1440"/>
        </w:tabs>
        <w:spacing w:line="360" w:lineRule="auto"/>
        <w:ind w:firstLine="567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>1</w:t>
      </w:r>
      <w:r w:rsidRPr="009843D2">
        <w:rPr>
          <w:sz w:val="24"/>
          <w:szCs w:val="24"/>
        </w:rPr>
        <w:t>.   Общее руководство и контр</w:t>
      </w:r>
      <w:r w:rsidR="009843D2" w:rsidRPr="009843D2">
        <w:rPr>
          <w:sz w:val="24"/>
          <w:szCs w:val="24"/>
        </w:rPr>
        <w:t>оль</w:t>
      </w:r>
      <w:r w:rsidRPr="009843D2">
        <w:rPr>
          <w:sz w:val="24"/>
          <w:szCs w:val="24"/>
        </w:rPr>
        <w:t xml:space="preserve"> за ходом выполнения курсового проекта осуществляет руководитель курсового проекта.</w:t>
      </w:r>
    </w:p>
    <w:p w14:paraId="0C470B28" w14:textId="77777777" w:rsidR="003F6EEE" w:rsidRPr="009843D2" w:rsidRDefault="003F6EEE" w:rsidP="003F6EEE">
      <w:pPr>
        <w:tabs>
          <w:tab w:val="left" w:pos="1260"/>
        </w:tabs>
        <w:spacing w:line="360" w:lineRule="auto"/>
        <w:ind w:firstLine="567"/>
        <w:rPr>
          <w:sz w:val="24"/>
          <w:szCs w:val="24"/>
        </w:rPr>
      </w:pPr>
      <w:r w:rsidRPr="009843D2">
        <w:rPr>
          <w:sz w:val="24"/>
          <w:szCs w:val="24"/>
        </w:rPr>
        <w:t>Учебные занятия (в том числе индивидуальные консультации) отведенные на выполнение курсового проекта включаются в расписание учебных занятий на семестр.</w:t>
      </w:r>
    </w:p>
    <w:p w14:paraId="1C83BA9A" w14:textId="77777777" w:rsidR="003F6EEE" w:rsidRPr="009843D2" w:rsidRDefault="003F6EEE" w:rsidP="003F6EEE">
      <w:pPr>
        <w:keepNext/>
        <w:tabs>
          <w:tab w:val="left" w:pos="1260"/>
        </w:tabs>
        <w:spacing w:line="360" w:lineRule="auto"/>
        <w:ind w:firstLine="567"/>
        <w:rPr>
          <w:b/>
          <w:bCs/>
          <w:sz w:val="24"/>
          <w:szCs w:val="24"/>
        </w:rPr>
      </w:pPr>
      <w:r w:rsidRPr="009843D2">
        <w:rPr>
          <w:b/>
          <w:bCs/>
          <w:sz w:val="24"/>
          <w:szCs w:val="24"/>
        </w:rPr>
        <w:t xml:space="preserve">2.   </w:t>
      </w:r>
      <w:r w:rsidRPr="009843D2">
        <w:rPr>
          <w:bCs/>
          <w:sz w:val="24"/>
          <w:szCs w:val="24"/>
        </w:rPr>
        <w:t xml:space="preserve">Функции руководителя </w:t>
      </w:r>
      <w:r w:rsidRPr="009843D2">
        <w:rPr>
          <w:sz w:val="24"/>
          <w:szCs w:val="24"/>
        </w:rPr>
        <w:t>курсового проекта</w:t>
      </w:r>
    </w:p>
    <w:p w14:paraId="049A5AD9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разрабатывает задания для каждого студента, задания утверждаются </w:t>
      </w:r>
      <w:r w:rsidR="00093737">
        <w:rPr>
          <w:sz w:val="24"/>
          <w:szCs w:val="24"/>
        </w:rPr>
        <w:t>руководителем</w:t>
      </w:r>
      <w:r w:rsidRPr="009843D2">
        <w:rPr>
          <w:sz w:val="24"/>
          <w:szCs w:val="24"/>
        </w:rPr>
        <w:t xml:space="preserve"> кафедрой (приложение 3);</w:t>
      </w:r>
    </w:p>
    <w:p w14:paraId="309BF373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 xml:space="preserve">составляет график выполнения курсового проекта и защиты, согласует с </w:t>
      </w:r>
      <w:r w:rsidR="002C3395">
        <w:rPr>
          <w:sz w:val="24"/>
          <w:szCs w:val="24"/>
        </w:rPr>
        <w:t>руководителем</w:t>
      </w:r>
      <w:r w:rsidRPr="009843D2">
        <w:rPr>
          <w:sz w:val="24"/>
          <w:szCs w:val="24"/>
        </w:rPr>
        <w:t xml:space="preserve"> кафед</w:t>
      </w:r>
      <w:r w:rsidR="002C3395">
        <w:rPr>
          <w:sz w:val="24"/>
          <w:szCs w:val="24"/>
        </w:rPr>
        <w:t>ры</w:t>
      </w:r>
      <w:r w:rsidRPr="009843D2">
        <w:rPr>
          <w:sz w:val="24"/>
          <w:szCs w:val="24"/>
        </w:rPr>
        <w:t xml:space="preserve"> и представляет на утверждение заведующим отделением (приложение </w:t>
      </w:r>
      <w:r w:rsidR="00FF0CB1">
        <w:rPr>
          <w:sz w:val="24"/>
          <w:szCs w:val="24"/>
        </w:rPr>
        <w:t>5</w:t>
      </w:r>
      <w:r w:rsidRPr="009843D2">
        <w:rPr>
          <w:sz w:val="24"/>
          <w:szCs w:val="24"/>
        </w:rPr>
        <w:t>).</w:t>
      </w:r>
    </w:p>
    <w:p w14:paraId="69D75A97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разъясняет в ходе консультаций назначение и задачи, структуру и объем, принципы разработки и оформления, примерное распределение времени на выполнение отдельных частей курсового проекта, дает ответы на вопросы студентов;</w:t>
      </w:r>
    </w:p>
    <w:p w14:paraId="05BB4E91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оказывает помощь студентам в подборе литературы;</w:t>
      </w:r>
    </w:p>
    <w:p w14:paraId="7DC1BFE1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контролирует ход выполнения курсового проекта;</w:t>
      </w:r>
    </w:p>
    <w:p w14:paraId="0CEB0537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подготавливает письменный отзыв на курсовой проект;</w:t>
      </w:r>
    </w:p>
    <w:p w14:paraId="2F33C6CE" w14:textId="77777777" w:rsidR="003F6EEE" w:rsidRPr="009843D2" w:rsidRDefault="003F6EEE" w:rsidP="003F6EEE">
      <w:pPr>
        <w:keepNext/>
        <w:spacing w:line="360" w:lineRule="auto"/>
        <w:ind w:firstLine="567"/>
        <w:rPr>
          <w:b/>
          <w:bCs/>
          <w:sz w:val="24"/>
          <w:szCs w:val="24"/>
        </w:rPr>
      </w:pPr>
      <w:bookmarkStart w:id="8" w:name="_Toc61532171"/>
      <w:r w:rsidRPr="009843D2">
        <w:rPr>
          <w:b/>
          <w:bCs/>
          <w:sz w:val="24"/>
          <w:szCs w:val="24"/>
        </w:rPr>
        <w:t xml:space="preserve">3.   </w:t>
      </w:r>
      <w:r w:rsidRPr="009843D2">
        <w:rPr>
          <w:bCs/>
          <w:sz w:val="24"/>
          <w:szCs w:val="24"/>
        </w:rPr>
        <w:t>Письменный отзыв может включать</w:t>
      </w:r>
      <w:r w:rsidRPr="009843D2">
        <w:rPr>
          <w:b/>
          <w:bCs/>
          <w:sz w:val="24"/>
          <w:szCs w:val="24"/>
        </w:rPr>
        <w:t>:</w:t>
      </w:r>
    </w:p>
    <w:p w14:paraId="705E8CAC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заключение о соответствии курсового проекта заявленной теме;</w:t>
      </w:r>
    </w:p>
    <w:p w14:paraId="76479965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краткое описание курсового проекта;</w:t>
      </w:r>
    </w:p>
    <w:p w14:paraId="33D49BB9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оценку качества выполнения курсового проекта;</w:t>
      </w:r>
    </w:p>
    <w:p w14:paraId="7E66CE90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оценку полноты разработки поставленных вопросов, теоретической и практической значимости курсового проекта;</w:t>
      </w:r>
    </w:p>
    <w:p w14:paraId="490F59A8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положительные стороны курсового проекта;</w:t>
      </w:r>
    </w:p>
    <w:p w14:paraId="6CEF58DF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отрицательные стороны курсового проекта;</w:t>
      </w:r>
    </w:p>
    <w:p w14:paraId="353150DC" w14:textId="77777777" w:rsidR="003F6EEE" w:rsidRPr="009843D2" w:rsidRDefault="003F6EEE" w:rsidP="00D80529">
      <w:pPr>
        <w:widowControl w:val="0"/>
        <w:numPr>
          <w:ilvl w:val="0"/>
          <w:numId w:val="3"/>
        </w:numPr>
        <w:tabs>
          <w:tab w:val="clear" w:pos="1287"/>
          <w:tab w:val="num" w:pos="567"/>
          <w:tab w:val="left" w:pos="1080"/>
        </w:tabs>
        <w:autoSpaceDE w:val="0"/>
        <w:autoSpaceDN w:val="0"/>
        <w:adjustRightInd w:val="0"/>
        <w:spacing w:line="360" w:lineRule="auto"/>
        <w:ind w:left="57" w:firstLine="483"/>
        <w:jc w:val="both"/>
        <w:rPr>
          <w:sz w:val="24"/>
          <w:szCs w:val="24"/>
        </w:rPr>
      </w:pPr>
      <w:r w:rsidRPr="009843D2">
        <w:rPr>
          <w:sz w:val="24"/>
          <w:szCs w:val="24"/>
        </w:rPr>
        <w:t>оценку курсового проекта.</w:t>
      </w:r>
    </w:p>
    <w:bookmarkEnd w:id="8"/>
    <w:p w14:paraId="3FF7C67D" w14:textId="77777777" w:rsidR="003F6EEE" w:rsidRPr="009843D2" w:rsidRDefault="003F6EEE" w:rsidP="003F6EEE">
      <w:pPr>
        <w:spacing w:line="360" w:lineRule="auto"/>
        <w:ind w:firstLine="567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 xml:space="preserve">4.   </w:t>
      </w:r>
      <w:r w:rsidRPr="009843D2">
        <w:rPr>
          <w:sz w:val="24"/>
          <w:szCs w:val="24"/>
        </w:rPr>
        <w:t>На проверку курсового проекта и составление письменного отзыва отводится один час на каждый курсовой проект.</w:t>
      </w:r>
    </w:p>
    <w:p w14:paraId="1F867697" w14:textId="77777777" w:rsidR="003F6EEE" w:rsidRPr="009843D2" w:rsidRDefault="003F6EEE" w:rsidP="003F6EEE">
      <w:pPr>
        <w:spacing w:line="360" w:lineRule="auto"/>
        <w:ind w:firstLine="567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 xml:space="preserve">5.  </w:t>
      </w:r>
      <w:r w:rsidR="00093737">
        <w:rPr>
          <w:bCs/>
          <w:sz w:val="24"/>
          <w:szCs w:val="24"/>
        </w:rPr>
        <w:t>По окончанию выполнения курсового проекта проводится защита</w:t>
      </w:r>
      <w:r w:rsidRPr="009843D2">
        <w:rPr>
          <w:sz w:val="24"/>
          <w:szCs w:val="24"/>
        </w:rPr>
        <w:t xml:space="preserve">. На защиту курсового проекта могут приглашаться </w:t>
      </w:r>
      <w:r w:rsidR="00A9555F">
        <w:rPr>
          <w:sz w:val="24"/>
          <w:szCs w:val="24"/>
        </w:rPr>
        <w:t>руководитель кафедры</w:t>
      </w:r>
      <w:r w:rsidRPr="009843D2">
        <w:rPr>
          <w:sz w:val="24"/>
          <w:szCs w:val="24"/>
        </w:rPr>
        <w:t xml:space="preserve">, заведующая отделением и другие преподаватели. На защите студент должен полностью изложить содержание проекта, дать исчерпывающие ответы на замечания и вопросы. </w:t>
      </w:r>
    </w:p>
    <w:p w14:paraId="048035C8" w14:textId="77777777" w:rsidR="003F6EEE" w:rsidRPr="009843D2" w:rsidRDefault="003F6EEE" w:rsidP="003F6EEE">
      <w:pPr>
        <w:spacing w:line="360" w:lineRule="auto"/>
        <w:ind w:firstLine="567"/>
        <w:rPr>
          <w:sz w:val="24"/>
          <w:szCs w:val="24"/>
        </w:rPr>
      </w:pPr>
      <w:r w:rsidRPr="009843D2">
        <w:rPr>
          <w:b/>
          <w:bCs/>
          <w:sz w:val="24"/>
          <w:szCs w:val="24"/>
        </w:rPr>
        <w:t>6.</w:t>
      </w:r>
      <w:r w:rsidRPr="009843D2">
        <w:rPr>
          <w:sz w:val="24"/>
          <w:szCs w:val="24"/>
        </w:rPr>
        <w:t xml:space="preserve"> Курсовой проект оценивается по системе «отлично», «хорошо», «удовлетворительно», «неудовлетворительно». Положительная оценка по дисциплине, по которой </w:t>
      </w:r>
      <w:r w:rsidRPr="009843D2">
        <w:rPr>
          <w:sz w:val="24"/>
          <w:szCs w:val="24"/>
        </w:rPr>
        <w:lastRenderedPageBreak/>
        <w:t>предусмотрен курсового проекта выставляется только при условии успешной сдачи курсового проекта на оценку не ниже «удовлетворительно».</w:t>
      </w:r>
    </w:p>
    <w:p w14:paraId="459BF29A" w14:textId="77777777" w:rsidR="003F6EEE" w:rsidRPr="009843D2" w:rsidRDefault="003F6EEE" w:rsidP="003F6EEE">
      <w:pPr>
        <w:spacing w:line="360" w:lineRule="auto"/>
        <w:ind w:firstLine="567"/>
        <w:rPr>
          <w:sz w:val="24"/>
          <w:szCs w:val="24"/>
        </w:rPr>
      </w:pPr>
      <w:r w:rsidRPr="009843D2">
        <w:rPr>
          <w:sz w:val="24"/>
          <w:szCs w:val="24"/>
        </w:rPr>
        <w:t>Студентам, получившим неудовлетворительную оценку по курсовому проекту, по решению преподавателя предоставляется новая тема или доработка прежней темы и определяется новый срок для ее выполнения.</w:t>
      </w:r>
    </w:p>
    <w:p w14:paraId="0AB6D996" w14:textId="77777777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C60897" w14:textId="77777777" w:rsidR="003F6EEE" w:rsidRPr="009843D2" w:rsidRDefault="003F6EEE" w:rsidP="007257D2">
      <w:pPr>
        <w:pStyle w:val="12"/>
      </w:pPr>
      <w:r w:rsidRPr="009843D2">
        <w:br w:type="page"/>
      </w:r>
      <w:bookmarkStart w:id="9" w:name="_Toc31733129"/>
      <w:r w:rsidRPr="009843D2">
        <w:lastRenderedPageBreak/>
        <w:t>Оформление курсового проекта</w:t>
      </w:r>
      <w:bookmarkEnd w:id="9"/>
    </w:p>
    <w:p w14:paraId="7F444C10" w14:textId="77777777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>Объем курсового проекта –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="00F81AFA" w:rsidRPr="006B1DB3">
        <w:rPr>
          <w:rFonts w:ascii="Times New Roman" w:hAnsi="Times New Roman"/>
          <w:b w:val="0"/>
          <w:color w:val="auto"/>
          <w:sz w:val="24"/>
          <w:szCs w:val="24"/>
        </w:rPr>
        <w:t>20</w:t>
      </w:r>
      <w:r w:rsidR="00F81AFA">
        <w:rPr>
          <w:rFonts w:ascii="Times New Roman" w:hAnsi="Times New Roman"/>
          <w:b w:val="0"/>
          <w:color w:val="auto"/>
          <w:sz w:val="24"/>
          <w:szCs w:val="24"/>
        </w:rPr>
        <w:t>-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2</w:t>
      </w:r>
      <w:r w:rsidR="0081596F">
        <w:rPr>
          <w:rFonts w:ascii="Times New Roman" w:hAnsi="Times New Roman"/>
          <w:b w:val="0"/>
          <w:color w:val="auto"/>
          <w:sz w:val="24"/>
          <w:szCs w:val="24"/>
        </w:rPr>
        <w:t>5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 страниц машинописного текста (без приложений). Курсовой проект выполняется на писчей бумаге на одной стороне формата А4 (210х297 мм). Текст работы следует </w:t>
      </w:r>
      <w:r w:rsidR="00BB233D" w:rsidRPr="009843D2">
        <w:rPr>
          <w:rFonts w:ascii="Times New Roman" w:hAnsi="Times New Roman"/>
          <w:b w:val="0"/>
          <w:color w:val="auto"/>
          <w:sz w:val="24"/>
          <w:szCs w:val="24"/>
        </w:rPr>
        <w:t>печатать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, соблюдая следующие размеры полей</w:t>
      </w:r>
      <w:r w:rsidRPr="006B1DB3">
        <w:rPr>
          <w:rFonts w:ascii="Times New Roman" w:hAnsi="Times New Roman"/>
          <w:b w:val="0"/>
          <w:color w:val="auto"/>
          <w:sz w:val="24"/>
          <w:szCs w:val="24"/>
        </w:rPr>
        <w:t xml:space="preserve">: слева – </w:t>
      </w:r>
      <w:smartTag w:uri="urn:schemas-microsoft-com:office:smarttags" w:element="metricconverter">
        <w:smartTagPr>
          <w:attr w:name="ProductID" w:val="30 мм"/>
        </w:smartTagPr>
        <w:r w:rsidRPr="006B1DB3">
          <w:rPr>
            <w:rFonts w:ascii="Times New Roman" w:hAnsi="Times New Roman"/>
            <w:b w:val="0"/>
            <w:color w:val="auto"/>
            <w:sz w:val="24"/>
            <w:szCs w:val="24"/>
          </w:rPr>
          <w:t>30 мм</w:t>
        </w:r>
      </w:smartTag>
      <w:r w:rsidRPr="006B1DB3">
        <w:rPr>
          <w:rFonts w:ascii="Times New Roman" w:hAnsi="Times New Roman"/>
          <w:b w:val="0"/>
          <w:color w:val="auto"/>
          <w:sz w:val="24"/>
          <w:szCs w:val="24"/>
        </w:rPr>
        <w:t xml:space="preserve">, сверху – </w:t>
      </w:r>
      <w:smartTag w:uri="urn:schemas-microsoft-com:office:smarttags" w:element="metricconverter">
        <w:smartTagPr>
          <w:attr w:name="ProductID" w:val="20 мм"/>
        </w:smartTagPr>
        <w:r w:rsidRPr="006B1DB3">
          <w:rPr>
            <w:rFonts w:ascii="Times New Roman" w:hAnsi="Times New Roman"/>
            <w:b w:val="0"/>
            <w:color w:val="auto"/>
            <w:sz w:val="24"/>
            <w:szCs w:val="24"/>
          </w:rPr>
          <w:t>20 мм</w:t>
        </w:r>
      </w:smartTag>
      <w:r w:rsidRPr="006B1DB3">
        <w:rPr>
          <w:rFonts w:ascii="Times New Roman" w:hAnsi="Times New Roman"/>
          <w:b w:val="0"/>
          <w:color w:val="auto"/>
          <w:sz w:val="24"/>
          <w:szCs w:val="24"/>
        </w:rPr>
        <w:t xml:space="preserve">, справа – </w:t>
      </w:r>
      <w:smartTag w:uri="urn:schemas-microsoft-com:office:smarttags" w:element="metricconverter">
        <w:smartTagPr>
          <w:attr w:name="ProductID" w:val="20 мм"/>
        </w:smartTagPr>
        <w:r w:rsidRPr="006B1DB3">
          <w:rPr>
            <w:rFonts w:ascii="Times New Roman" w:hAnsi="Times New Roman"/>
            <w:b w:val="0"/>
            <w:color w:val="auto"/>
            <w:sz w:val="24"/>
            <w:szCs w:val="24"/>
          </w:rPr>
          <w:t>20 мм</w:t>
        </w:r>
      </w:smartTag>
      <w:r w:rsidRPr="006B1DB3">
        <w:rPr>
          <w:rFonts w:ascii="Times New Roman" w:hAnsi="Times New Roman"/>
          <w:b w:val="0"/>
          <w:color w:val="auto"/>
          <w:sz w:val="24"/>
          <w:szCs w:val="24"/>
        </w:rPr>
        <w:t>, снизу – 2</w:t>
      </w:r>
      <w:r w:rsidR="006B1DB3" w:rsidRPr="006B1DB3">
        <w:rPr>
          <w:rFonts w:ascii="Times New Roman" w:hAnsi="Times New Roman"/>
          <w:b w:val="0"/>
          <w:color w:val="auto"/>
          <w:sz w:val="24"/>
          <w:szCs w:val="24"/>
        </w:rPr>
        <w:t>0</w:t>
      </w:r>
      <w:r w:rsidRPr="006B1DB3">
        <w:rPr>
          <w:rFonts w:ascii="Times New Roman" w:hAnsi="Times New Roman"/>
          <w:b w:val="0"/>
          <w:color w:val="auto"/>
          <w:sz w:val="24"/>
          <w:szCs w:val="24"/>
        </w:rPr>
        <w:t xml:space="preserve"> мм</w:t>
      </w:r>
      <w:r w:rsidR="007734B8" w:rsidRPr="006B1DB3">
        <w:rPr>
          <w:rFonts w:ascii="Times New Roman" w:hAnsi="Times New Roman"/>
          <w:b w:val="0"/>
          <w:color w:val="auto"/>
          <w:sz w:val="24"/>
          <w:szCs w:val="24"/>
        </w:rPr>
        <w:t>.</w:t>
      </w:r>
      <w:r w:rsidRPr="006B1DB3">
        <w:rPr>
          <w:rFonts w:ascii="Times New Roman" w:hAnsi="Times New Roman"/>
          <w:b w:val="0"/>
          <w:color w:val="auto"/>
          <w:sz w:val="24"/>
          <w:szCs w:val="24"/>
        </w:rPr>
        <w:t xml:space="preserve"> Для печатного текста размер шрифта 14, междустрочный интервал полуторный. Работа должна быть сброшюрована.</w:t>
      </w:r>
    </w:p>
    <w:p w14:paraId="7A26FF64" w14:textId="77777777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>Сокращения в тексте не допускаются. Нумерация страниц производится арабскими цифрами, соблюдая сквозную нумерацию по всему тексту (титульный лист входит в нумерацию страниц). Номер страницы ставится в правый край верхнего поля, кроме титульного листа. Приложения включаются в общую нумерацию страниц.</w:t>
      </w:r>
    </w:p>
    <w:p w14:paraId="452089A7" w14:textId="543C4EE4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Титульный лист оформляется по образцу (приложение </w:t>
      </w:r>
      <w:r w:rsidR="003B74D6">
        <w:rPr>
          <w:rFonts w:ascii="Times New Roman" w:hAnsi="Times New Roman"/>
          <w:b w:val="0"/>
          <w:color w:val="auto"/>
          <w:sz w:val="24"/>
          <w:szCs w:val="24"/>
        </w:rPr>
        <w:t>1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). Главы и подразделы должны иметь заголовки. Следует располагать заголовки по центру строки без точки в конце и писать или печатать прописными буквами.</w:t>
      </w:r>
    </w:p>
    <w:p w14:paraId="0C4D9BEB" w14:textId="77777777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Иллюстрации следует располагать непосредственно после текста, в котором они упоминаются впервые, или на следующей странице, если в указанном месте они не помещаются. Иллюстрации должны иметь названия, которые помещают под ними. При необходимости перед названием рисунка помещают поясняющие данные. </w:t>
      </w:r>
    </w:p>
    <w:p w14:paraId="18634E74" w14:textId="77777777" w:rsidR="003F6EEE" w:rsidRPr="009843D2" w:rsidRDefault="003F6EEE" w:rsidP="003F6EEE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>При необходимости создаются ссылки на литературу</w:t>
      </w:r>
      <w:r w:rsidR="00F81AFA">
        <w:rPr>
          <w:rFonts w:ascii="Times New Roman" w:hAnsi="Times New Roman"/>
          <w:b w:val="0"/>
          <w:color w:val="auto"/>
          <w:sz w:val="24"/>
          <w:szCs w:val="24"/>
        </w:rPr>
        <w:t xml:space="preserve"> и </w:t>
      </w:r>
      <w:r w:rsidR="00F81AFA" w:rsidRPr="006B1DB3">
        <w:rPr>
          <w:rFonts w:ascii="Times New Roman" w:hAnsi="Times New Roman"/>
          <w:b w:val="0"/>
          <w:color w:val="auto"/>
          <w:sz w:val="24"/>
          <w:szCs w:val="24"/>
        </w:rPr>
        <w:t>интернет</w:t>
      </w:r>
      <w:r w:rsidR="00F81AFA">
        <w:rPr>
          <w:rFonts w:ascii="Times New Roman" w:hAnsi="Times New Roman"/>
          <w:b w:val="0"/>
          <w:color w:val="auto"/>
          <w:sz w:val="24"/>
          <w:szCs w:val="24"/>
        </w:rPr>
        <w:t xml:space="preserve"> источники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, номер, под которым она значится в библиографическом списке.</w:t>
      </w:r>
    </w:p>
    <w:p w14:paraId="34C587F1" w14:textId="77777777" w:rsidR="003F6EEE" w:rsidRPr="009843D2" w:rsidRDefault="003F6EEE" w:rsidP="003F6EEE">
      <w:pPr>
        <w:pStyle w:val="31"/>
        <w:rPr>
          <w:sz w:val="24"/>
          <w:szCs w:val="24"/>
        </w:rPr>
      </w:pPr>
    </w:p>
    <w:p w14:paraId="18FCED30" w14:textId="77777777" w:rsidR="003F6EEE" w:rsidRPr="009843D2" w:rsidRDefault="003F6EEE" w:rsidP="007A75C9">
      <w:pPr>
        <w:pStyle w:val="12"/>
        <w:spacing w:before="240"/>
        <w:ind w:left="284"/>
      </w:pPr>
      <w:r w:rsidRPr="009843D2">
        <w:br w:type="page"/>
      </w:r>
      <w:bookmarkStart w:id="10" w:name="_Toc31733130"/>
      <w:r w:rsidRPr="009843D2">
        <w:lastRenderedPageBreak/>
        <w:t>Защита курсового проекта</w:t>
      </w:r>
      <w:bookmarkEnd w:id="10"/>
    </w:p>
    <w:p w14:paraId="3A240C9A" w14:textId="2CC10C5E" w:rsidR="00BB233D" w:rsidRPr="009843D2" w:rsidRDefault="00BB233D" w:rsidP="00BB233D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>Выполненный студентом курсовой проект проверяется преподавателем, который дает письменное заключение по работе – отзыв (приложение</w:t>
      </w:r>
      <w:r w:rsidR="003B74D6">
        <w:rPr>
          <w:rFonts w:ascii="Times New Roman" w:hAnsi="Times New Roman"/>
          <w:b w:val="0"/>
          <w:color w:val="auto"/>
          <w:sz w:val="24"/>
          <w:szCs w:val="24"/>
        </w:rPr>
        <w:t xml:space="preserve"> 3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). </w:t>
      </w:r>
    </w:p>
    <w:p w14:paraId="14043256" w14:textId="77777777" w:rsidR="00BB233D" w:rsidRPr="009843D2" w:rsidRDefault="00BB233D" w:rsidP="00BB233D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При оценке курсового проекта учитываются содержание работы, степень самостоятельности и оригинальности разработки информационной системы. 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>В отзыве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 отмеча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>ю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т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>ся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 положительные стороны и недостатки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 xml:space="preserve"> курсового проекта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, а в случае необходимости указывает</w:t>
      </w:r>
      <w:r w:rsidR="006B1DB3">
        <w:rPr>
          <w:rFonts w:ascii="Times New Roman" w:hAnsi="Times New Roman"/>
          <w:b w:val="0"/>
          <w:color w:val="auto"/>
          <w:sz w:val="24"/>
          <w:szCs w:val="24"/>
        </w:rPr>
        <w:t>ся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, что надлежит доработать. Отзыв заканчивается выводом, может ли курсовой проект быть допущен к защите. Курсовой проект вместе с отзывом выдается студенту для ознакомления и возможного исправления. </w:t>
      </w:r>
    </w:p>
    <w:p w14:paraId="000BBE2D" w14:textId="77777777" w:rsidR="00BB233D" w:rsidRPr="009843D2" w:rsidRDefault="00B44773" w:rsidP="00BB233D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 xml:space="preserve">Защита курсового проекта </w:t>
      </w:r>
      <w:r w:rsidR="00F81AFA" w:rsidRPr="006B1DB3">
        <w:rPr>
          <w:rFonts w:ascii="Times New Roman" w:hAnsi="Times New Roman"/>
          <w:b w:val="0"/>
          <w:color w:val="auto"/>
          <w:sz w:val="24"/>
          <w:szCs w:val="24"/>
        </w:rPr>
        <w:t>может</w:t>
      </w:r>
      <w:r w:rsidR="00F81AFA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 w:val="0"/>
          <w:color w:val="auto"/>
          <w:sz w:val="24"/>
          <w:szCs w:val="24"/>
        </w:rPr>
        <w:t>проводит</w:t>
      </w:r>
      <w:r w:rsidR="00F81AFA">
        <w:rPr>
          <w:rFonts w:ascii="Times New Roman" w:hAnsi="Times New Roman"/>
          <w:b w:val="0"/>
          <w:color w:val="auto"/>
          <w:sz w:val="24"/>
          <w:szCs w:val="24"/>
        </w:rPr>
        <w:t>ь</w:t>
      </w:r>
      <w:r>
        <w:rPr>
          <w:rFonts w:ascii="Times New Roman" w:hAnsi="Times New Roman"/>
          <w:b w:val="0"/>
          <w:color w:val="auto"/>
          <w:sz w:val="24"/>
          <w:szCs w:val="24"/>
        </w:rPr>
        <w:t>ся открыто, приглашаются преподаватели и руководитель кафедры.</w:t>
      </w:r>
      <w:r w:rsidR="00BB233D"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</w:p>
    <w:p w14:paraId="5D8B68E9" w14:textId="77777777" w:rsidR="00BB233D" w:rsidRPr="009843D2" w:rsidRDefault="00BB233D" w:rsidP="00BB233D">
      <w:pPr>
        <w:pStyle w:val="a8"/>
        <w:spacing w:line="360" w:lineRule="auto"/>
        <w:ind w:firstLine="567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На защите студент должен кратко изложить содержание работы, продемонстрировать работу </w:t>
      </w:r>
      <w:r w:rsidR="00B44773">
        <w:rPr>
          <w:rFonts w:ascii="Times New Roman" w:hAnsi="Times New Roman"/>
          <w:b w:val="0"/>
          <w:color w:val="auto"/>
          <w:sz w:val="24"/>
          <w:szCs w:val="24"/>
        </w:rPr>
        <w:t>приложения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 xml:space="preserve">, дать исчерпывающие ответы на вопросы </w:t>
      </w:r>
      <w:r w:rsidR="00B12B7F">
        <w:rPr>
          <w:rFonts w:ascii="Times New Roman" w:hAnsi="Times New Roman"/>
          <w:b w:val="0"/>
          <w:color w:val="auto"/>
          <w:sz w:val="24"/>
          <w:szCs w:val="24"/>
        </w:rPr>
        <w:t>присутствующих преподавателей</w:t>
      </w:r>
      <w:r w:rsidRPr="009843D2">
        <w:rPr>
          <w:rFonts w:ascii="Times New Roman" w:hAnsi="Times New Roman"/>
          <w:b w:val="0"/>
          <w:color w:val="auto"/>
          <w:sz w:val="24"/>
          <w:szCs w:val="24"/>
        </w:rPr>
        <w:t>. Окончательная оценка курсового проекта выставляется по итогам защиты и качеству выполненной работы.</w:t>
      </w:r>
    </w:p>
    <w:p w14:paraId="4844A510" w14:textId="77777777" w:rsidR="00A33CCF" w:rsidRDefault="003F6EEE" w:rsidP="003F6EEE">
      <w:pPr>
        <w:pStyle w:val="FR2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9843D2">
        <w:rPr>
          <w:rFonts w:ascii="Times New Roman" w:hAnsi="Times New Roman" w:cs="Times New Roman"/>
          <w:sz w:val="24"/>
          <w:szCs w:val="24"/>
        </w:rPr>
        <w:br w:type="page"/>
      </w:r>
    </w:p>
    <w:p w14:paraId="0C7D25F1" w14:textId="579E5572" w:rsidR="008F4AE6" w:rsidRDefault="008F4AE6" w:rsidP="007257D2">
      <w:pPr>
        <w:pStyle w:val="12"/>
      </w:pPr>
      <w:bookmarkStart w:id="11" w:name="_Toc31733131"/>
      <w:r w:rsidRPr="00A9555F">
        <w:lastRenderedPageBreak/>
        <w:t>Перечень тем для курсового проекта</w:t>
      </w:r>
      <w:bookmarkEnd w:id="11"/>
    </w:p>
    <w:p w14:paraId="6B4A8B3A" w14:textId="77777777" w:rsidR="00A314E7" w:rsidRPr="00BE200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BE2007">
        <w:rPr>
          <w:color w:val="000000"/>
          <w:sz w:val="24"/>
          <w:szCs w:val="24"/>
        </w:rPr>
        <w:t>Разработка Web-представительства юридической фирмы</w:t>
      </w:r>
      <w:r>
        <w:rPr>
          <w:color w:val="000000"/>
          <w:sz w:val="24"/>
          <w:szCs w:val="24"/>
        </w:rPr>
        <w:t>.</w:t>
      </w:r>
      <w:r w:rsidRPr="00BE2007">
        <w:rPr>
          <w:color w:val="000000"/>
          <w:sz w:val="24"/>
          <w:szCs w:val="24"/>
        </w:rPr>
        <w:t xml:space="preserve"> </w:t>
      </w:r>
    </w:p>
    <w:p w14:paraId="25CC1FCA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>сайта салона флористики.</w:t>
      </w:r>
    </w:p>
    <w:p w14:paraId="22EC5BA1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 xml:space="preserve">сайта </w:t>
      </w:r>
      <w:r>
        <w:rPr>
          <w:sz w:val="24"/>
          <w:szCs w:val="24"/>
        </w:rPr>
        <w:t>центра иностранных языков</w:t>
      </w:r>
      <w:r w:rsidRPr="00C1621C">
        <w:rPr>
          <w:sz w:val="24"/>
          <w:szCs w:val="24"/>
        </w:rPr>
        <w:t>.</w:t>
      </w:r>
    </w:p>
    <w:p w14:paraId="608401C2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 xml:space="preserve">сайта </w:t>
      </w:r>
      <w:r>
        <w:rPr>
          <w:sz w:val="24"/>
          <w:szCs w:val="24"/>
        </w:rPr>
        <w:t>салона химчистки</w:t>
      </w:r>
      <w:r w:rsidRPr="00C1621C">
        <w:rPr>
          <w:sz w:val="24"/>
          <w:szCs w:val="24"/>
        </w:rPr>
        <w:t>.</w:t>
      </w:r>
    </w:p>
    <w:p w14:paraId="43445A40" w14:textId="77777777" w:rsidR="00A314E7" w:rsidRDefault="00A314E7" w:rsidP="00B80568">
      <w:pPr>
        <w:pStyle w:val="af3"/>
        <w:numPr>
          <w:ilvl w:val="0"/>
          <w:numId w:val="17"/>
        </w:numPr>
        <w:spacing w:after="200" w:line="276" w:lineRule="auto"/>
      </w:pP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 xml:space="preserve">сайта </w:t>
      </w:r>
      <w:r>
        <w:rPr>
          <w:sz w:val="24"/>
          <w:szCs w:val="24"/>
        </w:rPr>
        <w:t>центра организации праздников</w:t>
      </w:r>
      <w:r w:rsidRPr="00A307D2">
        <w:rPr>
          <w:sz w:val="24"/>
          <w:szCs w:val="24"/>
        </w:rPr>
        <w:t>.</w:t>
      </w:r>
      <w:r w:rsidRPr="005A5687">
        <w:t xml:space="preserve"> </w:t>
      </w:r>
    </w:p>
    <w:p w14:paraId="30471CDF" w14:textId="77777777" w:rsidR="00A314E7" w:rsidRPr="009425E0" w:rsidRDefault="00A314E7" w:rsidP="00B80568">
      <w:pPr>
        <w:pStyle w:val="af3"/>
        <w:numPr>
          <w:ilvl w:val="0"/>
          <w:numId w:val="17"/>
        </w:numPr>
        <w:spacing w:after="200" w:line="276" w:lineRule="auto"/>
      </w:pP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 xml:space="preserve">сайта </w:t>
      </w:r>
      <w:r>
        <w:rPr>
          <w:color w:val="000000"/>
          <w:sz w:val="24"/>
          <w:szCs w:val="24"/>
        </w:rPr>
        <w:t xml:space="preserve">фирмы </w:t>
      </w:r>
      <w:r w:rsidRPr="00C1621C">
        <w:rPr>
          <w:color w:val="000000"/>
          <w:sz w:val="24"/>
          <w:szCs w:val="24"/>
        </w:rPr>
        <w:t>ландшафтного дизайна.</w:t>
      </w:r>
    </w:p>
    <w:p w14:paraId="332B65C3" w14:textId="77777777" w:rsidR="00A314E7" w:rsidRPr="00693453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693453">
        <w:rPr>
          <w:color w:val="000000"/>
          <w:sz w:val="24"/>
          <w:szCs w:val="24"/>
        </w:rPr>
        <w:t>Разработка Web-представительства студии web-дизайна</w:t>
      </w:r>
    </w:p>
    <w:p w14:paraId="22EBC002" w14:textId="77777777" w:rsidR="00A314E7" w:rsidRPr="009425E0" w:rsidRDefault="00A314E7" w:rsidP="00B80568">
      <w:pPr>
        <w:pStyle w:val="af3"/>
        <w:numPr>
          <w:ilvl w:val="0"/>
          <w:numId w:val="17"/>
        </w:numPr>
        <w:spacing w:after="200" w:line="276" w:lineRule="auto"/>
      </w:pPr>
      <w:r w:rsidRPr="00C1621C">
        <w:rPr>
          <w:color w:val="000000"/>
          <w:sz w:val="24"/>
          <w:szCs w:val="24"/>
        </w:rPr>
        <w:t xml:space="preserve">Разработка Web-сайта </w:t>
      </w:r>
      <w:r>
        <w:rPr>
          <w:color w:val="000000"/>
          <w:sz w:val="24"/>
          <w:szCs w:val="24"/>
        </w:rPr>
        <w:t>исторического музея.</w:t>
      </w:r>
    </w:p>
    <w:p w14:paraId="4931E238" w14:textId="77777777" w:rsidR="00A314E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спортивного клуба.</w:t>
      </w:r>
    </w:p>
    <w:p w14:paraId="19C061DA" w14:textId="77777777" w:rsidR="00A314E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693453">
        <w:rPr>
          <w:color w:val="000000"/>
          <w:sz w:val="24"/>
          <w:szCs w:val="24"/>
        </w:rPr>
        <w:t>Разработка Web-сайта об аквариумистике</w:t>
      </w:r>
      <w:r>
        <w:rPr>
          <w:color w:val="000000"/>
          <w:sz w:val="24"/>
          <w:szCs w:val="24"/>
        </w:rPr>
        <w:t>.</w:t>
      </w:r>
    </w:p>
    <w:p w14:paraId="0476A411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салона красоты.</w:t>
      </w:r>
    </w:p>
    <w:p w14:paraId="5680D8AC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туристического агентства.</w:t>
      </w:r>
    </w:p>
    <w:p w14:paraId="280516AD" w14:textId="77777777" w:rsidR="00A314E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школы.</w:t>
      </w:r>
    </w:p>
    <w:p w14:paraId="6643BCAB" w14:textId="77777777" w:rsidR="00A314E7" w:rsidRPr="00C1621C" w:rsidRDefault="00A314E7" w:rsidP="00B80568">
      <w:pPr>
        <w:pStyle w:val="af3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свадебного салона.</w:t>
      </w:r>
    </w:p>
    <w:p w14:paraId="4FA9D372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>Разработка Web-сайта</w:t>
      </w:r>
      <w:r w:rsidRPr="00C1621C">
        <w:rPr>
          <w:sz w:val="24"/>
          <w:szCs w:val="24"/>
        </w:rPr>
        <w:t xml:space="preserve"> ветеринарной клиники.</w:t>
      </w:r>
    </w:p>
    <w:p w14:paraId="4121A8C3" w14:textId="77777777" w:rsidR="00A314E7" w:rsidRDefault="00A314E7" w:rsidP="00B80568">
      <w:pPr>
        <w:pStyle w:val="af3"/>
        <w:numPr>
          <w:ilvl w:val="0"/>
          <w:numId w:val="17"/>
        </w:numPr>
        <w:spacing w:after="200" w:line="276" w:lineRule="auto"/>
      </w:pPr>
      <w:r w:rsidRPr="00C1621C">
        <w:rPr>
          <w:color w:val="000000"/>
          <w:sz w:val="24"/>
          <w:szCs w:val="24"/>
        </w:rPr>
        <w:t xml:space="preserve">Разработка Web-сайта </w:t>
      </w:r>
      <w:r>
        <w:rPr>
          <w:sz w:val="24"/>
          <w:szCs w:val="24"/>
        </w:rPr>
        <w:t>центра активного отдыха</w:t>
      </w:r>
      <w:r w:rsidRPr="00A307D2">
        <w:rPr>
          <w:sz w:val="24"/>
          <w:szCs w:val="24"/>
        </w:rPr>
        <w:t>.</w:t>
      </w:r>
      <w:r w:rsidRPr="005A5687">
        <w:t xml:space="preserve"> </w:t>
      </w:r>
    </w:p>
    <w:p w14:paraId="43540D57" w14:textId="77777777" w:rsidR="00A314E7" w:rsidRPr="00693453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693453">
        <w:rPr>
          <w:color w:val="000000"/>
          <w:sz w:val="24"/>
          <w:szCs w:val="24"/>
        </w:rPr>
        <w:t>компании по оказанию ИТ-услуг</w:t>
      </w:r>
    </w:p>
    <w:p w14:paraId="0A90ADE8" w14:textId="77777777" w:rsidR="00A314E7" w:rsidRPr="009425E0" w:rsidRDefault="00A314E7" w:rsidP="00B80568">
      <w:pPr>
        <w:pStyle w:val="af3"/>
        <w:numPr>
          <w:ilvl w:val="0"/>
          <w:numId w:val="17"/>
        </w:numPr>
        <w:spacing w:after="200" w:line="276" w:lineRule="auto"/>
      </w:pPr>
      <w:r w:rsidRPr="00C1621C">
        <w:rPr>
          <w:color w:val="000000"/>
          <w:sz w:val="24"/>
          <w:szCs w:val="24"/>
        </w:rPr>
        <w:t xml:space="preserve">Разработка Web-сайта </w:t>
      </w:r>
      <w:r>
        <w:rPr>
          <w:color w:val="000000"/>
          <w:sz w:val="24"/>
          <w:szCs w:val="24"/>
        </w:rPr>
        <w:t>медицинского центра</w:t>
      </w:r>
      <w:r w:rsidRPr="00C1621C">
        <w:rPr>
          <w:color w:val="000000"/>
          <w:sz w:val="24"/>
          <w:szCs w:val="24"/>
        </w:rPr>
        <w:t>.</w:t>
      </w:r>
    </w:p>
    <w:p w14:paraId="6B6C54F3" w14:textId="77777777" w:rsidR="00A314E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C1621C">
        <w:rPr>
          <w:sz w:val="24"/>
          <w:szCs w:val="24"/>
        </w:rPr>
        <w:t>агентства недвижимости.</w:t>
      </w:r>
    </w:p>
    <w:p w14:paraId="3603ECE8" w14:textId="77777777" w:rsidR="00A314E7" w:rsidRPr="00693453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1621C">
        <w:rPr>
          <w:color w:val="000000"/>
          <w:sz w:val="24"/>
          <w:szCs w:val="24"/>
        </w:rPr>
        <w:t xml:space="preserve">Разработка Web-сайта </w:t>
      </w:r>
      <w:r w:rsidRPr="00693453">
        <w:rPr>
          <w:color w:val="000000"/>
          <w:sz w:val="24"/>
          <w:szCs w:val="24"/>
        </w:rPr>
        <w:t>строительной организации</w:t>
      </w:r>
      <w:r>
        <w:rPr>
          <w:color w:val="000000"/>
          <w:sz w:val="24"/>
          <w:szCs w:val="24"/>
        </w:rPr>
        <w:t>.</w:t>
      </w:r>
    </w:p>
    <w:p w14:paraId="4FA45938" w14:textId="77777777" w:rsidR="00A314E7" w:rsidRPr="00B9358D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C1621C">
        <w:rPr>
          <w:color w:val="000000"/>
          <w:sz w:val="24"/>
          <w:szCs w:val="24"/>
        </w:rPr>
        <w:t>Разработка Web-сайта</w:t>
      </w:r>
      <w:r w:rsidRPr="00F271D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дилерского центра.</w:t>
      </w:r>
      <w:r w:rsidRPr="00F271D2">
        <w:rPr>
          <w:color w:val="000000"/>
          <w:sz w:val="24"/>
          <w:szCs w:val="24"/>
        </w:rPr>
        <w:t xml:space="preserve"> </w:t>
      </w:r>
    </w:p>
    <w:p w14:paraId="6EFFAA7C" w14:textId="77777777" w:rsidR="00A314E7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693453">
        <w:rPr>
          <w:color w:val="000000"/>
          <w:sz w:val="24"/>
          <w:szCs w:val="24"/>
        </w:rPr>
        <w:t xml:space="preserve">Разработка Web-сайта </w:t>
      </w:r>
      <w:r>
        <w:rPr>
          <w:color w:val="000000"/>
          <w:sz w:val="24"/>
          <w:szCs w:val="24"/>
        </w:rPr>
        <w:t>детского центра дополнительного образования</w:t>
      </w:r>
    </w:p>
    <w:p w14:paraId="613C3B86" w14:textId="77777777" w:rsidR="00A314E7" w:rsidRPr="009C6908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C1621C">
        <w:rPr>
          <w:color w:val="000000"/>
          <w:sz w:val="24"/>
          <w:szCs w:val="24"/>
        </w:rPr>
        <w:t>Разработка Web-сайта</w:t>
      </w:r>
      <w:r w:rsidRPr="00285FB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транспортной компании</w:t>
      </w:r>
    </w:p>
    <w:p w14:paraId="5EC473D9" w14:textId="77777777" w:rsidR="00A314E7" w:rsidRPr="00C1621C" w:rsidRDefault="00A314E7" w:rsidP="00B80568">
      <w:pPr>
        <w:pStyle w:val="af3"/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009C6908">
        <w:rPr>
          <w:color w:val="000000"/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Разработка</w:t>
      </w:r>
      <w:r w:rsidRPr="00C1621C">
        <w:rPr>
          <w:sz w:val="24"/>
          <w:szCs w:val="24"/>
        </w:rPr>
        <w:t xml:space="preserve"> </w:t>
      </w:r>
      <w:r w:rsidRPr="00B9358D">
        <w:rPr>
          <w:color w:val="000000"/>
          <w:sz w:val="24"/>
          <w:szCs w:val="24"/>
        </w:rPr>
        <w:t>Web-</w:t>
      </w:r>
      <w:r w:rsidRPr="00C1621C">
        <w:rPr>
          <w:sz w:val="24"/>
          <w:szCs w:val="24"/>
        </w:rPr>
        <w:t xml:space="preserve">сайта антикварного </w:t>
      </w:r>
      <w:r>
        <w:rPr>
          <w:sz w:val="24"/>
          <w:szCs w:val="24"/>
        </w:rPr>
        <w:t>салона-</w:t>
      </w:r>
      <w:r w:rsidRPr="00C1621C">
        <w:rPr>
          <w:sz w:val="24"/>
          <w:szCs w:val="24"/>
        </w:rPr>
        <w:t>магазина.</w:t>
      </w:r>
    </w:p>
    <w:p w14:paraId="319D2273" w14:textId="77777777" w:rsidR="00A314E7" w:rsidRPr="009931E8" w:rsidRDefault="00A314E7" w:rsidP="00A314E7">
      <w:pPr>
        <w:pStyle w:val="af3"/>
        <w:spacing w:after="200" w:line="276" w:lineRule="auto"/>
        <w:ind w:left="360"/>
      </w:pPr>
    </w:p>
    <w:p w14:paraId="2B94086E" w14:textId="77777777" w:rsidR="008F4AE6" w:rsidRPr="00A33CCF" w:rsidRDefault="008F4AE6" w:rsidP="008F4AE6">
      <w:pPr>
        <w:pStyle w:val="FR2"/>
        <w:spacing w:before="0"/>
        <w:jc w:val="center"/>
      </w:pPr>
    </w:p>
    <w:p w14:paraId="69141D47" w14:textId="77777777" w:rsidR="008F4AE6" w:rsidRDefault="008F4AE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3B42B46" w14:textId="77777777" w:rsidR="008F4AE6" w:rsidRPr="00A9555F" w:rsidRDefault="008F4AE6" w:rsidP="007257D2">
      <w:pPr>
        <w:pStyle w:val="12"/>
      </w:pPr>
      <w:bookmarkStart w:id="12" w:name="_Toc31733132"/>
      <w:r w:rsidRPr="00A9555F">
        <w:lastRenderedPageBreak/>
        <w:t>Критерии оценки курсового проекта</w:t>
      </w:r>
      <w:bookmarkEnd w:id="12"/>
    </w:p>
    <w:tbl>
      <w:tblPr>
        <w:tblW w:w="8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229"/>
      </w:tblGrid>
      <w:tr w:rsidR="008F4AE6" w:rsidRPr="00411A34" w14:paraId="2A2B2012" w14:textId="77777777" w:rsidTr="00AB7F12">
        <w:tc>
          <w:tcPr>
            <w:tcW w:w="8930" w:type="dxa"/>
            <w:gridSpan w:val="2"/>
            <w:vAlign w:val="center"/>
          </w:tcPr>
          <w:p w14:paraId="2871A09B" w14:textId="77777777" w:rsidR="008F4AE6" w:rsidRPr="00411A34" w:rsidRDefault="008F4AE6" w:rsidP="008F4AE6">
            <w:pPr>
              <w:pStyle w:val="FR2"/>
              <w:spacing w:before="0" w:line="276" w:lineRule="auto"/>
              <w:jc w:val="center"/>
              <w:rPr>
                <w:rFonts w:ascii="Times New Roman" w:hAnsi="Times New Roman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iCs w:val="0"/>
                <w:sz w:val="22"/>
                <w:szCs w:val="22"/>
              </w:rPr>
              <w:t>Критерии оценки</w:t>
            </w:r>
          </w:p>
        </w:tc>
      </w:tr>
      <w:tr w:rsidR="008F4AE6" w:rsidRPr="00411A34" w14:paraId="6A6ED68F" w14:textId="77777777" w:rsidTr="00411A34">
        <w:tc>
          <w:tcPr>
            <w:tcW w:w="1701" w:type="dxa"/>
            <w:vAlign w:val="center"/>
          </w:tcPr>
          <w:p w14:paraId="537A0A23" w14:textId="77777777" w:rsidR="008F4AE6" w:rsidRPr="00411A34" w:rsidRDefault="008F4AE6" w:rsidP="00A9555F">
            <w:pPr>
              <w:pStyle w:val="FR2"/>
              <w:spacing w:before="0" w:line="276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bCs/>
                <w:i w:val="0"/>
                <w:sz w:val="22"/>
                <w:szCs w:val="22"/>
              </w:rPr>
              <w:t>«отлично»</w:t>
            </w:r>
          </w:p>
        </w:tc>
        <w:tc>
          <w:tcPr>
            <w:tcW w:w="7229" w:type="dxa"/>
          </w:tcPr>
          <w:p w14:paraId="0BE3B204" w14:textId="77777777" w:rsidR="008F4AE6" w:rsidRPr="00411A34" w:rsidRDefault="008F4AE6" w:rsidP="00A9555F">
            <w:pPr>
              <w:spacing w:line="276" w:lineRule="auto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1. Студент своевременно отчитывался по всем этапам выполнения курсового проекта</w:t>
            </w:r>
          </w:p>
          <w:p w14:paraId="3930FA00" w14:textId="77777777" w:rsidR="008F4AE6" w:rsidRPr="00411A34" w:rsidRDefault="008F4AE6" w:rsidP="00A9555F">
            <w:pPr>
              <w:spacing w:line="276" w:lineRule="auto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2. Текстовое описание курсового проекта составлено в полном объеме и аккуратно.</w:t>
            </w:r>
          </w:p>
          <w:p w14:paraId="26F3B4D5" w14:textId="19DBE117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3. Во время защиты студент показал свободное владение темой проекта, знание используемых терминов. Для защиты студент использовал презентацию</w:t>
            </w:r>
            <w:r w:rsidR="00460757" w:rsidRPr="00411A34">
              <w:rPr>
                <w:sz w:val="22"/>
                <w:szCs w:val="22"/>
              </w:rPr>
              <w:t>.</w:t>
            </w:r>
          </w:p>
          <w:p w14:paraId="41B25F89" w14:textId="6C3CDAD4" w:rsidR="00460757" w:rsidRPr="00411A34" w:rsidRDefault="008F4AE6" w:rsidP="003B74D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 xml:space="preserve">4. </w:t>
            </w:r>
            <w:r w:rsidR="00460757" w:rsidRPr="00411A34">
              <w:rPr>
                <w:sz w:val="22"/>
                <w:szCs w:val="22"/>
              </w:rPr>
              <w:t>Сайт содержит не менее 6-7 полнофункциональных страницы.</w:t>
            </w:r>
          </w:p>
          <w:p w14:paraId="06710548" w14:textId="142035D5" w:rsidR="00460757" w:rsidRPr="00411A34" w:rsidRDefault="00460757" w:rsidP="003B74D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5. Функционал продуман, соответствует заданию и обеспечивает внесение информации в базу и вывод информации из базы данных на страницы сайта.</w:t>
            </w:r>
          </w:p>
          <w:p w14:paraId="6E6D1941" w14:textId="74F9BD6A" w:rsidR="008F4AE6" w:rsidRPr="00411A34" w:rsidRDefault="00460757" w:rsidP="003B74D6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 xml:space="preserve">6. </w:t>
            </w:r>
            <w:r w:rsidR="002C487D" w:rsidRPr="00411A34">
              <w:rPr>
                <w:sz w:val="22"/>
                <w:szCs w:val="22"/>
                <w:lang w:val="en-US"/>
              </w:rPr>
              <w:t>Web</w:t>
            </w:r>
            <w:r w:rsidR="002C487D" w:rsidRPr="00411A34">
              <w:rPr>
                <w:sz w:val="22"/>
                <w:szCs w:val="22"/>
              </w:rPr>
              <w:t>- сайт</w:t>
            </w:r>
            <w:r w:rsidR="003B74D6" w:rsidRPr="00411A34">
              <w:rPr>
                <w:sz w:val="22"/>
                <w:szCs w:val="22"/>
              </w:rPr>
              <w:t xml:space="preserve"> грамотно спланирован, спроектирован, сверстан и готов к функционированию в Internet. </w:t>
            </w:r>
          </w:p>
        </w:tc>
      </w:tr>
      <w:tr w:rsidR="008F4AE6" w:rsidRPr="00411A34" w14:paraId="00F8394A" w14:textId="77777777" w:rsidTr="00411A34">
        <w:tc>
          <w:tcPr>
            <w:tcW w:w="1701" w:type="dxa"/>
            <w:vAlign w:val="center"/>
          </w:tcPr>
          <w:p w14:paraId="392A2735" w14:textId="77777777" w:rsidR="008F4AE6" w:rsidRPr="00411A34" w:rsidRDefault="008F4AE6" w:rsidP="00A9555F">
            <w:pPr>
              <w:pStyle w:val="FR2"/>
              <w:spacing w:before="0" w:line="276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bCs/>
                <w:i w:val="0"/>
                <w:sz w:val="22"/>
                <w:szCs w:val="22"/>
              </w:rPr>
              <w:t>«хорошо»</w:t>
            </w:r>
          </w:p>
        </w:tc>
        <w:tc>
          <w:tcPr>
            <w:tcW w:w="7229" w:type="dxa"/>
          </w:tcPr>
          <w:p w14:paraId="212EEE61" w14:textId="77777777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1. Студент своевременно отчитывался по всем этапам выполнения курсового проекта</w:t>
            </w:r>
          </w:p>
          <w:p w14:paraId="207BB5B7" w14:textId="61C6ABC1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2.Текстовое описание курсового проекта составлено не в полном объеме.</w:t>
            </w:r>
          </w:p>
          <w:p w14:paraId="021E9B14" w14:textId="77777777" w:rsidR="00460757" w:rsidRPr="00411A34" w:rsidRDefault="00460757" w:rsidP="00460757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3.  Во время защиты студент показал свободное владение темой проекта, знание используемых терминов. Для защиты студент использовал презентацию</w:t>
            </w:r>
          </w:p>
          <w:p w14:paraId="7EE4B093" w14:textId="132220B4" w:rsidR="00460757" w:rsidRPr="00411A34" w:rsidRDefault="00460757" w:rsidP="00460757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4. Сайт содержит 4-5 полнофункциональных страницы.</w:t>
            </w:r>
          </w:p>
          <w:p w14:paraId="2656E45A" w14:textId="77777777" w:rsidR="00460757" w:rsidRPr="00411A34" w:rsidRDefault="00460757" w:rsidP="00460757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5. Функционал продуман, соответствует заданию и обеспечивает внесение информации в базу и вывод информации из базы данных на страницы сайта.</w:t>
            </w:r>
          </w:p>
          <w:p w14:paraId="4E6E852F" w14:textId="513C7605" w:rsidR="008F4AE6" w:rsidRPr="00411A34" w:rsidRDefault="00460757" w:rsidP="00E26E0A">
            <w:pPr>
              <w:tabs>
                <w:tab w:val="left" w:pos="313"/>
                <w:tab w:val="left" w:pos="493"/>
                <w:tab w:val="left" w:pos="693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6</w:t>
            </w:r>
            <w:r w:rsidR="008F4AE6" w:rsidRPr="00411A34">
              <w:rPr>
                <w:sz w:val="22"/>
                <w:szCs w:val="22"/>
              </w:rPr>
              <w:t>.</w:t>
            </w:r>
            <w:r w:rsidR="00A06330" w:rsidRPr="00411A34">
              <w:rPr>
                <w:sz w:val="22"/>
                <w:szCs w:val="22"/>
              </w:rPr>
              <w:t xml:space="preserve"> </w:t>
            </w:r>
            <w:r w:rsidR="002C487D" w:rsidRPr="00411A34">
              <w:rPr>
                <w:sz w:val="22"/>
                <w:szCs w:val="22"/>
                <w:lang w:val="en-US"/>
              </w:rPr>
              <w:t>Web</w:t>
            </w:r>
            <w:r w:rsidR="002C487D" w:rsidRPr="00411A34">
              <w:rPr>
                <w:sz w:val="22"/>
                <w:szCs w:val="22"/>
              </w:rPr>
              <w:t xml:space="preserve">- сайт </w:t>
            </w:r>
            <w:r w:rsidR="00E26E0A" w:rsidRPr="00411A34">
              <w:rPr>
                <w:sz w:val="22"/>
                <w:szCs w:val="22"/>
              </w:rPr>
              <w:t>грамотно спланирован, спроектирован, сверстан, но имеет небольшие недочеты.</w:t>
            </w:r>
          </w:p>
        </w:tc>
      </w:tr>
      <w:tr w:rsidR="008F4AE6" w:rsidRPr="00411A34" w14:paraId="05B22213" w14:textId="77777777" w:rsidTr="00411A34">
        <w:tc>
          <w:tcPr>
            <w:tcW w:w="1701" w:type="dxa"/>
            <w:vAlign w:val="center"/>
          </w:tcPr>
          <w:p w14:paraId="4DBA7DDC" w14:textId="4AE3E454" w:rsidR="008F4AE6" w:rsidRPr="00411A34" w:rsidRDefault="00AB7F12" w:rsidP="00AB7F12">
            <w:pPr>
              <w:pStyle w:val="FR2"/>
              <w:spacing w:before="0" w:line="276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bCs/>
                <w:i w:val="0"/>
                <w:sz w:val="22"/>
                <w:szCs w:val="22"/>
              </w:rPr>
              <w:t>«удовлетвори</w:t>
            </w:r>
            <w:r w:rsidR="008F4AE6" w:rsidRPr="00411A34">
              <w:rPr>
                <w:rFonts w:ascii="Times New Roman" w:hAnsi="Times New Roman"/>
                <w:bCs/>
                <w:i w:val="0"/>
                <w:sz w:val="22"/>
                <w:szCs w:val="22"/>
              </w:rPr>
              <w:t>тельно»</w:t>
            </w:r>
          </w:p>
        </w:tc>
        <w:tc>
          <w:tcPr>
            <w:tcW w:w="7229" w:type="dxa"/>
          </w:tcPr>
          <w:p w14:paraId="067B40AF" w14:textId="77777777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1.Студент несвоевременно отчитывался по всем этапам выполнения курсового проекта</w:t>
            </w:r>
          </w:p>
          <w:p w14:paraId="416D3DC2" w14:textId="77777777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2.Текстовое описание курсового проекта составлено не  в полном объеме и не достаточно аккуратно.</w:t>
            </w:r>
          </w:p>
          <w:p w14:paraId="16E7208F" w14:textId="44FD9522" w:rsidR="008F4AE6" w:rsidRPr="00411A34" w:rsidRDefault="008F4AE6" w:rsidP="00A9555F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3. Во время защиты студент показал слабые знания по теме проекта. Для защиты студент не использовал презентацию или презентация выполнена на слабом уровне</w:t>
            </w:r>
            <w:r w:rsidR="00C477C0" w:rsidRPr="00411A34">
              <w:rPr>
                <w:sz w:val="22"/>
                <w:szCs w:val="22"/>
              </w:rPr>
              <w:t>.</w:t>
            </w:r>
          </w:p>
          <w:p w14:paraId="36506F02" w14:textId="1331601E" w:rsidR="00C477C0" w:rsidRPr="00411A34" w:rsidRDefault="00C477C0" w:rsidP="00C477C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4. Сайт является лэндингом или содержит 2-3 полнофункциональные страницы.</w:t>
            </w:r>
          </w:p>
          <w:p w14:paraId="46BF6556" w14:textId="65EB32DD" w:rsidR="00C477C0" w:rsidRPr="00411A34" w:rsidRDefault="00C477C0" w:rsidP="00C477C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5. Функционал продуман</w:t>
            </w:r>
            <w:r w:rsidR="00411A34" w:rsidRPr="00411A34">
              <w:rPr>
                <w:sz w:val="22"/>
                <w:szCs w:val="22"/>
              </w:rPr>
              <w:t xml:space="preserve"> не полностью</w:t>
            </w:r>
            <w:r w:rsidRPr="00411A34">
              <w:rPr>
                <w:sz w:val="22"/>
                <w:szCs w:val="22"/>
              </w:rPr>
              <w:t xml:space="preserve">, </w:t>
            </w:r>
            <w:r w:rsidR="00411A34" w:rsidRPr="00411A34">
              <w:rPr>
                <w:sz w:val="22"/>
                <w:szCs w:val="22"/>
              </w:rPr>
              <w:t xml:space="preserve">но </w:t>
            </w:r>
            <w:r w:rsidRPr="00411A34">
              <w:rPr>
                <w:sz w:val="22"/>
                <w:szCs w:val="22"/>
              </w:rPr>
              <w:t>соответствует заданию и обеспечивает внесение информации в базу. Вывод информации из базы данных на страницы сайта отсутствует.</w:t>
            </w:r>
          </w:p>
          <w:p w14:paraId="3BD8C2B3" w14:textId="20360600" w:rsidR="008F4AE6" w:rsidRPr="00411A34" w:rsidRDefault="00C477C0" w:rsidP="00C477C0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411A34">
              <w:rPr>
                <w:sz w:val="22"/>
                <w:szCs w:val="22"/>
              </w:rPr>
              <w:t>6</w:t>
            </w:r>
            <w:r w:rsidR="008F4AE6" w:rsidRPr="00411A34">
              <w:rPr>
                <w:sz w:val="22"/>
                <w:szCs w:val="22"/>
              </w:rPr>
              <w:t>.</w:t>
            </w:r>
            <w:r w:rsidR="00D54219" w:rsidRPr="00411A34">
              <w:rPr>
                <w:sz w:val="22"/>
                <w:szCs w:val="22"/>
              </w:rPr>
              <w:t xml:space="preserve"> </w:t>
            </w:r>
            <w:r w:rsidR="008C59BB" w:rsidRPr="00411A34">
              <w:rPr>
                <w:sz w:val="22"/>
                <w:szCs w:val="22"/>
                <w:lang w:val="en-US"/>
              </w:rPr>
              <w:t>Web</w:t>
            </w:r>
            <w:r w:rsidR="008C59BB" w:rsidRPr="00411A34">
              <w:rPr>
                <w:sz w:val="22"/>
                <w:szCs w:val="22"/>
              </w:rPr>
              <w:t>- сайт</w:t>
            </w:r>
            <w:r w:rsidR="00D54219" w:rsidRPr="00411A34">
              <w:rPr>
                <w:sz w:val="22"/>
                <w:szCs w:val="22"/>
              </w:rPr>
              <w:t xml:space="preserve"> </w:t>
            </w:r>
            <w:r w:rsidR="008C59BB" w:rsidRPr="00411A34">
              <w:rPr>
                <w:sz w:val="22"/>
                <w:szCs w:val="22"/>
              </w:rPr>
              <w:t>в целом спланирован, спроектирован и сверстан, но отличается поверхностной реализацией, также присутствуют ошибки в отображении</w:t>
            </w:r>
            <w:r w:rsidR="00D54219" w:rsidRPr="00411A34">
              <w:rPr>
                <w:sz w:val="22"/>
                <w:szCs w:val="22"/>
              </w:rPr>
              <w:t xml:space="preserve">. </w:t>
            </w:r>
          </w:p>
        </w:tc>
      </w:tr>
      <w:tr w:rsidR="008F4AE6" w:rsidRPr="00411A34" w14:paraId="3EEB60F6" w14:textId="77777777" w:rsidTr="00411A34">
        <w:tc>
          <w:tcPr>
            <w:tcW w:w="1701" w:type="dxa"/>
            <w:vAlign w:val="center"/>
          </w:tcPr>
          <w:p w14:paraId="1DD1EC99" w14:textId="77777777" w:rsidR="008F4AE6" w:rsidRPr="00411A34" w:rsidRDefault="008F4AE6" w:rsidP="00A9555F">
            <w:pPr>
              <w:pStyle w:val="FR2"/>
              <w:spacing w:before="0" w:line="276" w:lineRule="auto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bCs/>
                <w:i w:val="0"/>
                <w:sz w:val="22"/>
                <w:szCs w:val="22"/>
              </w:rPr>
              <w:t>«неудовлетворительно»</w:t>
            </w:r>
          </w:p>
        </w:tc>
        <w:tc>
          <w:tcPr>
            <w:tcW w:w="7229" w:type="dxa"/>
          </w:tcPr>
          <w:p w14:paraId="196E7E2E" w14:textId="77777777" w:rsidR="008F4AE6" w:rsidRPr="00411A34" w:rsidRDefault="008F4AE6" w:rsidP="00F81AFA">
            <w:pPr>
              <w:pStyle w:val="FR2"/>
              <w:spacing w:before="0" w:line="276" w:lineRule="auto"/>
              <w:jc w:val="both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411A3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Студент не выполнил курсовой проект.</w:t>
            </w:r>
            <w:r w:rsidR="00F81AFA" w:rsidRPr="00411A3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 Разработанный проект не соответствует заданной теме</w:t>
            </w:r>
            <w:r w:rsidR="00123ABD" w:rsidRPr="00411A34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.</w:t>
            </w:r>
          </w:p>
        </w:tc>
      </w:tr>
    </w:tbl>
    <w:p w14:paraId="0E68B13A" w14:textId="77777777" w:rsidR="008C59BB" w:rsidRPr="00BD6B8E" w:rsidRDefault="008C59BB" w:rsidP="007257D2">
      <w:pPr>
        <w:pStyle w:val="12"/>
      </w:pPr>
    </w:p>
    <w:p w14:paraId="4B39FB87" w14:textId="77777777" w:rsidR="008C59BB" w:rsidRPr="00BD6B8E" w:rsidRDefault="008C59BB">
      <w:pPr>
        <w:rPr>
          <w:b/>
          <w:sz w:val="24"/>
          <w:szCs w:val="24"/>
        </w:rPr>
      </w:pPr>
      <w:r w:rsidRPr="00BD6B8E">
        <w:br w:type="page"/>
      </w:r>
    </w:p>
    <w:p w14:paraId="27283E85" w14:textId="6163C2ED" w:rsidR="003F6EEE" w:rsidRDefault="003F6EEE" w:rsidP="008C59BB">
      <w:pPr>
        <w:pStyle w:val="12"/>
        <w:spacing w:before="240"/>
        <w:ind w:left="284"/>
        <w:rPr>
          <w:i/>
          <w:iCs/>
        </w:rPr>
      </w:pPr>
      <w:bookmarkStart w:id="13" w:name="_Toc31733133"/>
      <w:r w:rsidRPr="009843D2">
        <w:rPr>
          <w:lang w:val="en-US"/>
        </w:rPr>
        <w:lastRenderedPageBreak/>
        <w:t>C</w:t>
      </w:r>
      <w:r w:rsidRPr="009843D2">
        <w:t>писок литературы</w:t>
      </w:r>
      <w:bookmarkEnd w:id="13"/>
    </w:p>
    <w:p w14:paraId="0FB0E540" w14:textId="77777777" w:rsidR="000F0304" w:rsidRPr="008C59BB" w:rsidRDefault="00C477C0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rPr>
          <w:bCs/>
          <w:sz w:val="24"/>
          <w:szCs w:val="24"/>
        </w:rPr>
      </w:pPr>
      <w:hyperlink r:id="rId23" w:history="1">
        <w:r w:rsidR="000F0304" w:rsidRPr="008C59BB">
          <w:rPr>
            <w:bCs/>
            <w:sz w:val="24"/>
            <w:szCs w:val="24"/>
          </w:rPr>
          <w:t>Лисьев Г. А.</w:t>
        </w:r>
      </w:hyperlink>
      <w:r w:rsidR="000F0304" w:rsidRPr="008C59BB">
        <w:rPr>
          <w:bCs/>
          <w:sz w:val="24"/>
          <w:szCs w:val="24"/>
        </w:rPr>
        <w:t>Программное обеспечение компьютерных сетей и web-серверов : учеб. пособие / Г.А. Лисьев, П.Ю. Романов, Ю.И. Аскерко. — М. : ИНФРА-М, 2018. . (ЭБС Znanium)</w:t>
      </w:r>
    </w:p>
    <w:p w14:paraId="26CB70B4" w14:textId="77777777" w:rsidR="00A314E7" w:rsidRPr="008C59BB" w:rsidRDefault="00A314E7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rPr>
          <w:rStyle w:val="af7"/>
          <w:bCs/>
          <w:color w:val="auto"/>
          <w:sz w:val="24"/>
          <w:szCs w:val="24"/>
          <w:u w:val="none"/>
        </w:rPr>
      </w:pPr>
      <w:r w:rsidRPr="008C59BB">
        <w:rPr>
          <w:bCs/>
          <w:sz w:val="24"/>
          <w:szCs w:val="24"/>
        </w:rPr>
        <w:t xml:space="preserve">Мелькин Н.В. Искусство продвижения сайта. Полный курс SEO: от идеи до первых клиентов / Мелькин Н.В. - Вологда:Инфра-Инженерия, 2017. - 268 с.: 60x84 1/16 (Обложка) ISBN 978-5-9729-0139-5 - Режим доступа: </w:t>
      </w:r>
      <w:hyperlink r:id="rId24" w:history="1">
        <w:r w:rsidRPr="008C59BB">
          <w:rPr>
            <w:rStyle w:val="af7"/>
            <w:bCs/>
            <w:sz w:val="24"/>
            <w:szCs w:val="24"/>
          </w:rPr>
          <w:t>http://znanium.com/catalog/product/908301</w:t>
        </w:r>
      </w:hyperlink>
    </w:p>
    <w:p w14:paraId="229075B8" w14:textId="77777777" w:rsidR="000F0304" w:rsidRPr="008C59BB" w:rsidRDefault="00C477C0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rPr>
          <w:bCs/>
          <w:sz w:val="24"/>
          <w:szCs w:val="24"/>
        </w:rPr>
      </w:pPr>
      <w:hyperlink r:id="rId25" w:history="1">
        <w:r w:rsidR="000F0304" w:rsidRPr="008C59BB">
          <w:rPr>
            <w:bCs/>
            <w:sz w:val="24"/>
            <w:szCs w:val="24"/>
          </w:rPr>
          <w:t>Немцова Т. И.</w:t>
        </w:r>
      </w:hyperlink>
      <w:r w:rsidR="000F0304" w:rsidRPr="008C59BB">
        <w:rPr>
          <w:bCs/>
          <w:sz w:val="24"/>
          <w:szCs w:val="24"/>
        </w:rPr>
        <w:t xml:space="preserve">  </w:t>
      </w:r>
      <w:r w:rsidR="000F0304" w:rsidRPr="008C59BB">
        <w:rPr>
          <w:sz w:val="24"/>
          <w:szCs w:val="24"/>
          <w:shd w:val="clear" w:color="auto" w:fill="FFFFFF"/>
        </w:rPr>
        <w:t>Компьютерная графика и web-дизайн : учеб. пособие / Т.И. Немцова, Т.В. Казанкова, А.В. Шнякин ; под ред. Л.Г. Гагариной. — М. : ИД «ФОРУМ» : ИНФРА-М, 2018. — 400 с</w:t>
      </w:r>
      <w:r w:rsidR="000F0304" w:rsidRPr="008C59BB">
        <w:rPr>
          <w:sz w:val="24"/>
          <w:szCs w:val="24"/>
        </w:rPr>
        <w:t>. (ЭБС Znanium)</w:t>
      </w:r>
    </w:p>
    <w:p w14:paraId="65AF64CF" w14:textId="2730A183" w:rsidR="00A314E7" w:rsidRPr="008C59BB" w:rsidRDefault="00A314E7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rPr>
          <w:bCs/>
          <w:sz w:val="24"/>
          <w:szCs w:val="24"/>
        </w:rPr>
      </w:pPr>
      <w:r w:rsidRPr="008C59BB">
        <w:rPr>
          <w:bCs/>
          <w:sz w:val="24"/>
          <w:szCs w:val="24"/>
        </w:rPr>
        <w:t>Энж, Э. Э61 SEO — искусство раскрутки сайтов: Пер. с англ. / Э. Энж, С. Спенсер, Д. Стрикчиола. — 3-е изд., перераб. и доп. — СПб.: БХВ-Петербург, 2017. — 816 с.: ил. </w:t>
      </w:r>
    </w:p>
    <w:p w14:paraId="6CDE3596" w14:textId="77777777" w:rsidR="00A314E7" w:rsidRPr="008C59BB" w:rsidRDefault="00A314E7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jc w:val="both"/>
        <w:rPr>
          <w:sz w:val="24"/>
          <w:szCs w:val="24"/>
        </w:rPr>
      </w:pPr>
      <w:r w:rsidRPr="008C59BB">
        <w:rPr>
          <w:bCs/>
          <w:sz w:val="24"/>
          <w:szCs w:val="24"/>
        </w:rPr>
        <w:t xml:space="preserve"> SEO-копирайтинг 2.0. Как писать тексты в эру семантического поиска / Шамина И.С. - Вологда:Инфра-Инженерия, 2018. - 260 с.: ISBN 978-5-9729-0210-1 - Режим доступа: </w:t>
      </w:r>
      <w:hyperlink r:id="rId26" w:history="1">
        <w:r w:rsidRPr="008C59BB">
          <w:rPr>
            <w:rStyle w:val="af7"/>
            <w:sz w:val="24"/>
            <w:szCs w:val="24"/>
            <w:shd w:val="clear" w:color="auto" w:fill="FFFFFF"/>
          </w:rPr>
          <w:t>http://znanium.com/catalog/product/989628</w:t>
        </w:r>
      </w:hyperlink>
    </w:p>
    <w:p w14:paraId="225A8373" w14:textId="09E873C6" w:rsidR="000F0304" w:rsidRPr="008C59BB" w:rsidRDefault="000F0304" w:rsidP="008C59BB">
      <w:pPr>
        <w:widowControl w:val="0"/>
        <w:tabs>
          <w:tab w:val="left" w:pos="426"/>
        </w:tabs>
        <w:spacing w:line="360" w:lineRule="auto"/>
        <w:ind w:right="800"/>
        <w:jc w:val="both"/>
        <w:rPr>
          <w:b/>
          <w:bCs/>
          <w:color w:val="01768E"/>
          <w:sz w:val="24"/>
          <w:szCs w:val="24"/>
        </w:rPr>
      </w:pPr>
      <w:r w:rsidRPr="008C59BB">
        <w:rPr>
          <w:b/>
          <w:sz w:val="24"/>
          <w:szCs w:val="24"/>
        </w:rPr>
        <w:t xml:space="preserve">Интернет </w:t>
      </w:r>
      <w:r w:rsidR="00A314E7" w:rsidRPr="008C59BB">
        <w:rPr>
          <w:b/>
          <w:sz w:val="24"/>
          <w:szCs w:val="24"/>
        </w:rPr>
        <w:t>– ресурсы</w:t>
      </w:r>
      <w:r w:rsidR="00A314E7" w:rsidRPr="008C59BB">
        <w:rPr>
          <w:sz w:val="24"/>
          <w:szCs w:val="24"/>
        </w:rPr>
        <w:t>:</w:t>
      </w:r>
      <w:r w:rsidR="00A314E7" w:rsidRPr="008C59BB">
        <w:rPr>
          <w:b/>
          <w:bCs/>
          <w:color w:val="01768E"/>
          <w:sz w:val="24"/>
          <w:szCs w:val="24"/>
        </w:rPr>
        <w:t xml:space="preserve"> </w:t>
      </w:r>
    </w:p>
    <w:p w14:paraId="23BAB16E" w14:textId="0571941E" w:rsidR="00A314E7" w:rsidRPr="008C59BB" w:rsidRDefault="00A314E7" w:rsidP="008C59BB">
      <w:pPr>
        <w:widowControl w:val="0"/>
        <w:numPr>
          <w:ilvl w:val="0"/>
          <w:numId w:val="18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0" w:right="800" w:firstLine="0"/>
        <w:rPr>
          <w:bCs/>
          <w:sz w:val="24"/>
          <w:szCs w:val="24"/>
        </w:rPr>
      </w:pPr>
      <w:r w:rsidRPr="008C59BB">
        <w:rPr>
          <w:bCs/>
          <w:sz w:val="24"/>
          <w:szCs w:val="24"/>
        </w:rPr>
        <w:t>SEO-оптимизация и продвижение сайта для начинающих [Электронный ресурс] Режим доступа:- http://seokleo.ru/ –свободный</w:t>
      </w:r>
    </w:p>
    <w:p w14:paraId="4C359F34" w14:textId="77777777" w:rsidR="00A314E7" w:rsidRPr="008C59BB" w:rsidRDefault="00A314E7" w:rsidP="008C59BB">
      <w:pPr>
        <w:spacing w:line="360" w:lineRule="auto"/>
        <w:jc w:val="both"/>
        <w:rPr>
          <w:sz w:val="24"/>
          <w:szCs w:val="24"/>
        </w:rPr>
      </w:pPr>
    </w:p>
    <w:p w14:paraId="79B39C26" w14:textId="77777777" w:rsidR="00510B00" w:rsidRPr="00510B00" w:rsidRDefault="00510B00" w:rsidP="00510B00">
      <w:pPr>
        <w:widowControl w:val="0"/>
        <w:autoSpaceDE w:val="0"/>
        <w:autoSpaceDN w:val="0"/>
        <w:adjustRightInd w:val="0"/>
        <w:ind w:right="-16"/>
        <w:rPr>
          <w:bCs/>
          <w:sz w:val="24"/>
          <w:szCs w:val="24"/>
        </w:rPr>
      </w:pPr>
    </w:p>
    <w:p w14:paraId="7A7A6619" w14:textId="77777777" w:rsidR="008F057A" w:rsidRPr="000B6FA0" w:rsidRDefault="008F057A" w:rsidP="007734B8">
      <w:pPr>
        <w:pStyle w:val="af3"/>
        <w:spacing w:line="360" w:lineRule="auto"/>
        <w:ind w:left="357"/>
        <w:rPr>
          <w:sz w:val="24"/>
          <w:szCs w:val="24"/>
        </w:rPr>
      </w:pPr>
    </w:p>
    <w:p w14:paraId="44ABB682" w14:textId="77777777" w:rsidR="00BB233D" w:rsidRPr="00E062CB" w:rsidRDefault="00BB233D" w:rsidP="00D54219">
      <w:pPr>
        <w:spacing w:line="360" w:lineRule="auto"/>
      </w:pPr>
    </w:p>
    <w:p w14:paraId="0A856296" w14:textId="77777777" w:rsidR="003F6EEE" w:rsidRDefault="003F6EEE" w:rsidP="003F6EEE"/>
    <w:p w14:paraId="3A23C14D" w14:textId="77777777" w:rsidR="00A33CCF" w:rsidRDefault="00A33CC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8BB7247" w14:textId="77777777" w:rsidR="008F4AE6" w:rsidRPr="009A2B80" w:rsidRDefault="008F4AE6" w:rsidP="007257D2">
      <w:pPr>
        <w:pStyle w:val="12"/>
        <w:jc w:val="right"/>
      </w:pPr>
      <w:bookmarkStart w:id="14" w:name="_Toc31733134"/>
      <w:r w:rsidRPr="009A2B80">
        <w:lastRenderedPageBreak/>
        <w:t>Приложение 1</w:t>
      </w:r>
      <w:bookmarkEnd w:id="14"/>
    </w:p>
    <w:p w14:paraId="6C75500E" w14:textId="77777777" w:rsidR="00FA2D37" w:rsidRDefault="00AC629F" w:rsidP="00AC629F">
      <w:pPr>
        <w:jc w:val="center"/>
        <w:rPr>
          <w:b/>
          <w:sz w:val="24"/>
          <w:szCs w:val="24"/>
        </w:rPr>
      </w:pPr>
      <w:r w:rsidRPr="00C02C73">
        <w:rPr>
          <w:b/>
          <w:sz w:val="24"/>
          <w:szCs w:val="24"/>
        </w:rPr>
        <w:t xml:space="preserve">Государственное </w:t>
      </w:r>
      <w:r w:rsidR="002E507F">
        <w:rPr>
          <w:b/>
          <w:sz w:val="24"/>
          <w:szCs w:val="24"/>
        </w:rPr>
        <w:t xml:space="preserve">профессиональное </w:t>
      </w:r>
      <w:r w:rsidRPr="00C02C73">
        <w:rPr>
          <w:b/>
          <w:sz w:val="24"/>
          <w:szCs w:val="24"/>
        </w:rPr>
        <w:t xml:space="preserve">образовательное учреждение </w:t>
      </w:r>
    </w:p>
    <w:p w14:paraId="6B8D1940" w14:textId="77777777" w:rsidR="00AC629F" w:rsidRPr="00C02C73" w:rsidRDefault="00AC629F" w:rsidP="00AC629F">
      <w:pPr>
        <w:jc w:val="center"/>
        <w:rPr>
          <w:b/>
          <w:sz w:val="24"/>
          <w:szCs w:val="24"/>
        </w:rPr>
      </w:pPr>
      <w:r w:rsidRPr="00123ABD">
        <w:rPr>
          <w:b/>
          <w:sz w:val="24"/>
          <w:szCs w:val="24"/>
        </w:rPr>
        <w:t>ЯО</w:t>
      </w:r>
      <w:r w:rsidR="00FA2D37" w:rsidRPr="00123ABD">
        <w:rPr>
          <w:b/>
          <w:sz w:val="24"/>
          <w:szCs w:val="24"/>
        </w:rPr>
        <w:t xml:space="preserve"> </w:t>
      </w:r>
      <w:r w:rsidRPr="00123ABD">
        <w:rPr>
          <w:b/>
          <w:sz w:val="24"/>
          <w:szCs w:val="24"/>
        </w:rPr>
        <w:t>Ярославский градостроительный колледж</w:t>
      </w:r>
    </w:p>
    <w:p w14:paraId="1F0EA94F" w14:textId="77777777" w:rsidR="00AC629F" w:rsidRPr="00926E14" w:rsidRDefault="00AC629F" w:rsidP="00AC629F">
      <w:pPr>
        <w:jc w:val="center"/>
      </w:pPr>
    </w:p>
    <w:p w14:paraId="1081F553" w14:textId="77777777" w:rsidR="00AC629F" w:rsidRPr="00926E14" w:rsidRDefault="00AC629F" w:rsidP="00AC629F">
      <w:pPr>
        <w:jc w:val="center"/>
      </w:pPr>
    </w:p>
    <w:p w14:paraId="64AD186A" w14:textId="77777777" w:rsidR="00AC629F" w:rsidRPr="00926E14" w:rsidRDefault="00AC629F" w:rsidP="00AC629F">
      <w:pPr>
        <w:jc w:val="center"/>
      </w:pPr>
    </w:p>
    <w:p w14:paraId="5F8E7B3D" w14:textId="77777777" w:rsidR="00AC629F" w:rsidRDefault="00AC629F" w:rsidP="00AC629F">
      <w:pPr>
        <w:jc w:val="center"/>
      </w:pPr>
    </w:p>
    <w:p w14:paraId="781AC01A" w14:textId="77777777" w:rsidR="00AC629F" w:rsidRDefault="00AC629F" w:rsidP="00AC629F">
      <w:pPr>
        <w:jc w:val="center"/>
      </w:pPr>
    </w:p>
    <w:p w14:paraId="3548A9B2" w14:textId="77777777" w:rsidR="00AC629F" w:rsidRDefault="00AC629F" w:rsidP="00AC629F">
      <w:pPr>
        <w:jc w:val="center"/>
      </w:pPr>
    </w:p>
    <w:p w14:paraId="3FA2DC11" w14:textId="77777777" w:rsidR="00AC629F" w:rsidRDefault="00AC629F" w:rsidP="00AC629F">
      <w:pPr>
        <w:jc w:val="center"/>
      </w:pPr>
    </w:p>
    <w:p w14:paraId="65E1602D" w14:textId="77777777" w:rsidR="00AC629F" w:rsidRDefault="00AC629F" w:rsidP="00AC629F">
      <w:pPr>
        <w:jc w:val="center"/>
      </w:pPr>
    </w:p>
    <w:p w14:paraId="12337CAF" w14:textId="77777777" w:rsidR="00AC629F" w:rsidRPr="00926E14" w:rsidRDefault="00AC629F" w:rsidP="00AC629F">
      <w:pPr>
        <w:jc w:val="center"/>
      </w:pPr>
    </w:p>
    <w:p w14:paraId="5C431359" w14:textId="77777777" w:rsidR="00AC629F" w:rsidRPr="00926E14" w:rsidRDefault="00AC629F" w:rsidP="00AC629F">
      <w:pPr>
        <w:jc w:val="center"/>
      </w:pPr>
    </w:p>
    <w:p w14:paraId="144A2C01" w14:textId="77777777" w:rsidR="00AC629F" w:rsidRPr="00926E14" w:rsidRDefault="00AC629F" w:rsidP="00AC629F">
      <w:pPr>
        <w:jc w:val="center"/>
      </w:pPr>
    </w:p>
    <w:p w14:paraId="7C86E0B3" w14:textId="77777777" w:rsidR="00AC629F" w:rsidRPr="00926E14" w:rsidRDefault="00AC629F" w:rsidP="00AC629F">
      <w:pPr>
        <w:jc w:val="center"/>
      </w:pPr>
    </w:p>
    <w:p w14:paraId="5D673806" w14:textId="77777777" w:rsidR="00AC629F" w:rsidRPr="004518A3" w:rsidRDefault="00AC629F" w:rsidP="00AC629F">
      <w:pPr>
        <w:jc w:val="center"/>
        <w:rPr>
          <w:b/>
          <w:sz w:val="72"/>
          <w:szCs w:val="72"/>
        </w:rPr>
      </w:pPr>
      <w:r w:rsidRPr="004518A3">
        <w:rPr>
          <w:b/>
          <w:sz w:val="72"/>
          <w:szCs w:val="72"/>
        </w:rPr>
        <w:t>Курсовой проект</w:t>
      </w:r>
    </w:p>
    <w:p w14:paraId="5BDD27E7" w14:textId="77777777" w:rsidR="00AC629F" w:rsidRPr="004518A3" w:rsidRDefault="00AC629F" w:rsidP="00AC629F">
      <w:pPr>
        <w:jc w:val="center"/>
        <w:rPr>
          <w:b/>
          <w:sz w:val="28"/>
          <w:szCs w:val="28"/>
        </w:rPr>
      </w:pPr>
    </w:p>
    <w:p w14:paraId="4E50AE12" w14:textId="3E6F4909" w:rsidR="00AC629F" w:rsidRPr="004518A3" w:rsidRDefault="00AC629F" w:rsidP="00AC629F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 xml:space="preserve">По </w:t>
      </w:r>
      <w:r w:rsidR="003D1545" w:rsidRPr="004518A3">
        <w:rPr>
          <w:sz w:val="28"/>
          <w:szCs w:val="28"/>
        </w:rPr>
        <w:t>МДК 0</w:t>
      </w:r>
      <w:r w:rsidR="00613E18">
        <w:rPr>
          <w:sz w:val="28"/>
          <w:szCs w:val="28"/>
        </w:rPr>
        <w:t>9</w:t>
      </w:r>
      <w:r w:rsidR="003D1545" w:rsidRPr="004518A3">
        <w:rPr>
          <w:sz w:val="28"/>
          <w:szCs w:val="28"/>
        </w:rPr>
        <w:t>.0</w:t>
      </w:r>
      <w:r w:rsidR="002E507F" w:rsidRPr="004518A3">
        <w:rPr>
          <w:sz w:val="28"/>
          <w:szCs w:val="28"/>
        </w:rPr>
        <w:t>2</w:t>
      </w:r>
      <w:r w:rsidR="003D1545" w:rsidRPr="004518A3">
        <w:rPr>
          <w:sz w:val="28"/>
          <w:szCs w:val="28"/>
        </w:rPr>
        <w:t>.</w:t>
      </w:r>
    </w:p>
    <w:p w14:paraId="0832CAA0" w14:textId="73F563E5" w:rsidR="00AC629F" w:rsidRPr="004518A3" w:rsidRDefault="00AC629F" w:rsidP="00AC629F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="008C59BB" w:rsidRPr="004518A3">
        <w:rPr>
          <w:b/>
          <w:sz w:val="40"/>
          <w:szCs w:val="40"/>
        </w:rPr>
        <w:t>Оптимизация веб-приложений</w:t>
      </w:r>
      <w:r w:rsidRPr="004518A3">
        <w:rPr>
          <w:b/>
          <w:sz w:val="28"/>
          <w:szCs w:val="28"/>
        </w:rPr>
        <w:t>»</w:t>
      </w:r>
    </w:p>
    <w:p w14:paraId="1F9406B0" w14:textId="77777777" w:rsidR="00AC629F" w:rsidRPr="004518A3" w:rsidRDefault="00AC629F" w:rsidP="00AC629F">
      <w:pPr>
        <w:jc w:val="center"/>
        <w:rPr>
          <w:b/>
          <w:sz w:val="28"/>
          <w:szCs w:val="28"/>
        </w:rPr>
      </w:pPr>
    </w:p>
    <w:p w14:paraId="0CD14803" w14:textId="77777777" w:rsidR="00AC629F" w:rsidRPr="004518A3" w:rsidRDefault="00AC629F" w:rsidP="00AC629F">
      <w:pPr>
        <w:jc w:val="center"/>
        <w:rPr>
          <w:sz w:val="28"/>
          <w:szCs w:val="28"/>
        </w:rPr>
      </w:pPr>
      <w:r w:rsidRPr="004518A3">
        <w:rPr>
          <w:sz w:val="28"/>
          <w:szCs w:val="28"/>
        </w:rPr>
        <w:t>На тему:</w:t>
      </w:r>
    </w:p>
    <w:p w14:paraId="53C445CC" w14:textId="718FB18C" w:rsidR="00AC629F" w:rsidRPr="00C02C73" w:rsidRDefault="00AC629F" w:rsidP="00AC629F">
      <w:pPr>
        <w:jc w:val="center"/>
        <w:rPr>
          <w:b/>
          <w:sz w:val="28"/>
          <w:szCs w:val="28"/>
        </w:rPr>
      </w:pPr>
      <w:r w:rsidRPr="004518A3">
        <w:rPr>
          <w:b/>
          <w:sz w:val="28"/>
          <w:szCs w:val="28"/>
        </w:rPr>
        <w:t xml:space="preserve"> «</w:t>
      </w:r>
      <w:r w:rsidR="004518A3" w:rsidRPr="004518A3">
        <w:rPr>
          <w:color w:val="000000"/>
          <w:sz w:val="24"/>
          <w:szCs w:val="24"/>
        </w:rPr>
        <w:t>Разработка</w:t>
      </w:r>
      <w:r w:rsidR="004518A3" w:rsidRPr="004518A3">
        <w:rPr>
          <w:sz w:val="24"/>
          <w:szCs w:val="24"/>
        </w:rPr>
        <w:t xml:space="preserve"> </w:t>
      </w:r>
      <w:r w:rsidR="004518A3" w:rsidRPr="004518A3">
        <w:rPr>
          <w:color w:val="000000"/>
          <w:sz w:val="24"/>
          <w:szCs w:val="24"/>
        </w:rPr>
        <w:t>Web-</w:t>
      </w:r>
      <w:r w:rsidR="004518A3" w:rsidRPr="004518A3">
        <w:rPr>
          <w:sz w:val="24"/>
          <w:szCs w:val="24"/>
        </w:rPr>
        <w:t>сайта антикварного салона-магазина</w:t>
      </w:r>
      <w:r w:rsidRPr="004518A3">
        <w:rPr>
          <w:b/>
          <w:sz w:val="28"/>
          <w:szCs w:val="28"/>
        </w:rPr>
        <w:t>»</w:t>
      </w:r>
    </w:p>
    <w:p w14:paraId="2BB6917B" w14:textId="77777777" w:rsidR="00AC629F" w:rsidRPr="00926E14" w:rsidRDefault="00AC629F" w:rsidP="00AC629F">
      <w:pPr>
        <w:jc w:val="center"/>
      </w:pPr>
    </w:p>
    <w:p w14:paraId="15F7E484" w14:textId="77777777" w:rsidR="00AC629F" w:rsidRDefault="00AC629F" w:rsidP="00AC629F">
      <w:pPr>
        <w:jc w:val="center"/>
      </w:pPr>
    </w:p>
    <w:p w14:paraId="78DB1513" w14:textId="77777777" w:rsidR="004518A3" w:rsidRDefault="004518A3" w:rsidP="00AC629F">
      <w:pPr>
        <w:jc w:val="center"/>
      </w:pPr>
    </w:p>
    <w:p w14:paraId="07C47AB5" w14:textId="77777777" w:rsidR="004518A3" w:rsidRDefault="004518A3" w:rsidP="00AC629F">
      <w:pPr>
        <w:jc w:val="center"/>
      </w:pPr>
    </w:p>
    <w:p w14:paraId="17A42E86" w14:textId="77777777" w:rsidR="004518A3" w:rsidRDefault="004518A3" w:rsidP="00AC629F">
      <w:pPr>
        <w:jc w:val="center"/>
      </w:pPr>
    </w:p>
    <w:p w14:paraId="10998A12" w14:textId="77777777" w:rsidR="004518A3" w:rsidRPr="00926E14" w:rsidRDefault="004518A3" w:rsidP="00AC629F">
      <w:pPr>
        <w:jc w:val="center"/>
      </w:pPr>
    </w:p>
    <w:p w14:paraId="620664B5" w14:textId="77777777" w:rsidR="00AC629F" w:rsidRPr="00926E14" w:rsidRDefault="00AC629F" w:rsidP="00AC629F">
      <w:pPr>
        <w:jc w:val="center"/>
      </w:pPr>
    </w:p>
    <w:p w14:paraId="2A525BE8" w14:textId="77777777" w:rsidR="00AC629F" w:rsidRPr="00926E14" w:rsidRDefault="00AC629F" w:rsidP="00AC629F">
      <w:pPr>
        <w:jc w:val="center"/>
      </w:pPr>
    </w:p>
    <w:p w14:paraId="349C9931" w14:textId="77777777" w:rsidR="00AC629F" w:rsidRPr="00C02C73" w:rsidRDefault="00AC629F" w:rsidP="00AC629F">
      <w:pPr>
        <w:rPr>
          <w:sz w:val="28"/>
          <w:szCs w:val="28"/>
        </w:rPr>
      </w:pPr>
    </w:p>
    <w:p w14:paraId="76ADB255" w14:textId="28063E35" w:rsidR="00AC629F" w:rsidRPr="00C02C73" w:rsidRDefault="00AC629F" w:rsidP="00AC629F">
      <w:pPr>
        <w:rPr>
          <w:sz w:val="28"/>
          <w:szCs w:val="28"/>
        </w:rPr>
      </w:pPr>
      <w:r>
        <w:rPr>
          <w:sz w:val="28"/>
          <w:szCs w:val="28"/>
        </w:rPr>
        <w:t xml:space="preserve">Проверил преподаватель  </w:t>
      </w:r>
      <w:r w:rsidRPr="00C02C7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</w:t>
      </w:r>
      <w:r w:rsidRPr="00C02C73">
        <w:rPr>
          <w:sz w:val="28"/>
          <w:szCs w:val="28"/>
        </w:rPr>
        <w:t>Выполнил студент</w:t>
      </w:r>
    </w:p>
    <w:p w14:paraId="009F564D" w14:textId="77777777" w:rsidR="00AC629F" w:rsidRPr="00C02C73" w:rsidRDefault="00A6013A" w:rsidP="00AC629F">
      <w:pPr>
        <w:rPr>
          <w:sz w:val="28"/>
          <w:szCs w:val="28"/>
        </w:rPr>
      </w:pPr>
      <w:r>
        <w:rPr>
          <w:sz w:val="28"/>
          <w:szCs w:val="28"/>
        </w:rPr>
        <w:t>ФИО</w:t>
      </w:r>
      <w:r w:rsidR="00AC629F" w:rsidRPr="00C02C73">
        <w:rPr>
          <w:sz w:val="28"/>
          <w:szCs w:val="28"/>
        </w:rPr>
        <w:t xml:space="preserve">                                                               </w:t>
      </w:r>
      <w:r w:rsidR="00AC629F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  </w:t>
      </w:r>
      <w:r w:rsidR="00AC629F" w:rsidRPr="00C02C73">
        <w:rPr>
          <w:sz w:val="28"/>
          <w:szCs w:val="28"/>
        </w:rPr>
        <w:t xml:space="preserve">Гр. </w:t>
      </w:r>
      <w:r w:rsidR="00E234B6">
        <w:rPr>
          <w:sz w:val="28"/>
          <w:szCs w:val="28"/>
        </w:rPr>
        <w:t>______</w:t>
      </w:r>
    </w:p>
    <w:p w14:paraId="7BBE7F57" w14:textId="77777777" w:rsidR="00AC629F" w:rsidRDefault="00AC629F" w:rsidP="00A6013A">
      <w:pPr>
        <w:tabs>
          <w:tab w:val="left" w:pos="6946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Pr="00C02C73">
        <w:rPr>
          <w:sz w:val="28"/>
          <w:szCs w:val="28"/>
        </w:rPr>
        <w:t>ценка</w:t>
      </w:r>
      <w:r w:rsidRPr="00C02C73">
        <w:rPr>
          <w:sz w:val="28"/>
          <w:szCs w:val="28"/>
          <w:u w:val="single"/>
        </w:rPr>
        <w:t xml:space="preserve">                         </w:t>
      </w:r>
      <w:r w:rsidRPr="00C02C73">
        <w:rPr>
          <w:sz w:val="28"/>
          <w:szCs w:val="28"/>
        </w:rPr>
        <w:t xml:space="preserve">                                </w:t>
      </w:r>
      <w:r w:rsidR="00A6013A">
        <w:rPr>
          <w:sz w:val="28"/>
          <w:szCs w:val="28"/>
        </w:rPr>
        <w:t xml:space="preserve">                             </w:t>
      </w:r>
      <w:r w:rsidRPr="00C02C73">
        <w:rPr>
          <w:sz w:val="28"/>
          <w:szCs w:val="28"/>
        </w:rPr>
        <w:t xml:space="preserve"> </w:t>
      </w:r>
      <w:r w:rsidR="00A6013A">
        <w:rPr>
          <w:sz w:val="28"/>
          <w:szCs w:val="28"/>
        </w:rPr>
        <w:t>ФИО</w:t>
      </w:r>
    </w:p>
    <w:p w14:paraId="625B7379" w14:textId="77777777" w:rsidR="00AC629F" w:rsidRDefault="00AC629F" w:rsidP="00AC629F">
      <w:pPr>
        <w:rPr>
          <w:sz w:val="28"/>
          <w:szCs w:val="28"/>
        </w:rPr>
      </w:pPr>
    </w:p>
    <w:p w14:paraId="6969CEEF" w14:textId="77777777" w:rsidR="00AC629F" w:rsidRDefault="00AC629F" w:rsidP="00AC629F">
      <w:pPr>
        <w:rPr>
          <w:sz w:val="28"/>
          <w:szCs w:val="28"/>
        </w:rPr>
      </w:pPr>
    </w:p>
    <w:p w14:paraId="49721D55" w14:textId="77777777" w:rsidR="00AC629F" w:rsidRDefault="00AC629F" w:rsidP="00AC629F">
      <w:pPr>
        <w:rPr>
          <w:sz w:val="28"/>
          <w:szCs w:val="28"/>
        </w:rPr>
      </w:pPr>
    </w:p>
    <w:p w14:paraId="39DC2A6F" w14:textId="77777777" w:rsidR="00AC629F" w:rsidRDefault="00AC629F" w:rsidP="00AC629F">
      <w:pPr>
        <w:rPr>
          <w:sz w:val="28"/>
          <w:szCs w:val="28"/>
        </w:rPr>
      </w:pPr>
    </w:p>
    <w:p w14:paraId="4E54B505" w14:textId="77777777" w:rsidR="00AC629F" w:rsidRDefault="00AC629F" w:rsidP="00AC629F">
      <w:pPr>
        <w:rPr>
          <w:sz w:val="28"/>
          <w:szCs w:val="28"/>
        </w:rPr>
      </w:pPr>
    </w:p>
    <w:p w14:paraId="22B172B6" w14:textId="77777777" w:rsidR="00AC629F" w:rsidRDefault="00AC629F" w:rsidP="00AC629F">
      <w:pPr>
        <w:rPr>
          <w:sz w:val="28"/>
          <w:szCs w:val="28"/>
        </w:rPr>
      </w:pPr>
    </w:p>
    <w:p w14:paraId="0C8A6731" w14:textId="77777777" w:rsidR="00AC629F" w:rsidRDefault="00AC629F" w:rsidP="00AC629F">
      <w:pPr>
        <w:rPr>
          <w:sz w:val="28"/>
          <w:szCs w:val="28"/>
        </w:rPr>
      </w:pPr>
    </w:p>
    <w:p w14:paraId="34A589AF" w14:textId="77777777" w:rsidR="00AC629F" w:rsidRDefault="00AC629F" w:rsidP="00AC629F">
      <w:pPr>
        <w:rPr>
          <w:sz w:val="28"/>
          <w:szCs w:val="28"/>
        </w:rPr>
      </w:pPr>
    </w:p>
    <w:p w14:paraId="4D9FD1F8" w14:textId="77777777" w:rsidR="00AC629F" w:rsidRDefault="00AC629F" w:rsidP="00AC629F">
      <w:pPr>
        <w:rPr>
          <w:sz w:val="28"/>
          <w:szCs w:val="28"/>
        </w:rPr>
      </w:pPr>
    </w:p>
    <w:p w14:paraId="0746F74E" w14:textId="77777777" w:rsidR="00AC629F" w:rsidRDefault="00AC629F" w:rsidP="00AC629F">
      <w:pPr>
        <w:rPr>
          <w:sz w:val="28"/>
          <w:szCs w:val="28"/>
        </w:rPr>
      </w:pPr>
    </w:p>
    <w:p w14:paraId="488A2781" w14:textId="77777777" w:rsidR="00AC629F" w:rsidRDefault="00AC629F" w:rsidP="00AC629F">
      <w:pPr>
        <w:rPr>
          <w:sz w:val="28"/>
          <w:szCs w:val="28"/>
        </w:rPr>
      </w:pPr>
    </w:p>
    <w:p w14:paraId="4CF6AD42" w14:textId="77777777" w:rsidR="00AC629F" w:rsidRDefault="00AC629F" w:rsidP="00AC629F">
      <w:pPr>
        <w:rPr>
          <w:sz w:val="28"/>
          <w:szCs w:val="28"/>
        </w:rPr>
      </w:pPr>
    </w:p>
    <w:p w14:paraId="2E619D30" w14:textId="77777777" w:rsidR="00AC629F" w:rsidRDefault="00AC629F" w:rsidP="00AC629F">
      <w:pPr>
        <w:rPr>
          <w:sz w:val="28"/>
          <w:szCs w:val="28"/>
        </w:rPr>
      </w:pPr>
    </w:p>
    <w:p w14:paraId="051C6CAF" w14:textId="4DE87C06" w:rsidR="00AC629F" w:rsidRDefault="00AC629F" w:rsidP="007257D2">
      <w:pPr>
        <w:jc w:val="center"/>
        <w:rPr>
          <w:sz w:val="28"/>
          <w:szCs w:val="28"/>
        </w:rPr>
      </w:pPr>
      <w:r w:rsidRPr="00C02C73">
        <w:rPr>
          <w:sz w:val="28"/>
          <w:szCs w:val="28"/>
        </w:rPr>
        <w:t>Ярославль 20</w:t>
      </w:r>
      <w:r w:rsidR="007257D2">
        <w:rPr>
          <w:sz w:val="28"/>
          <w:szCs w:val="28"/>
        </w:rPr>
        <w:t>2</w:t>
      </w:r>
      <w:r w:rsidR="00A6013A">
        <w:rPr>
          <w:sz w:val="28"/>
          <w:szCs w:val="28"/>
        </w:rPr>
        <w:t>_</w:t>
      </w:r>
      <w:r>
        <w:rPr>
          <w:sz w:val="28"/>
          <w:szCs w:val="28"/>
        </w:rPr>
        <w:br w:type="page"/>
      </w:r>
    </w:p>
    <w:p w14:paraId="2E821712" w14:textId="5CF6816F" w:rsidR="001F0576" w:rsidRPr="001F0576" w:rsidRDefault="001F0576" w:rsidP="001F0576">
      <w:pPr>
        <w:pStyle w:val="a8"/>
        <w:jc w:val="right"/>
        <w:rPr>
          <w:rFonts w:ascii="Times New Roman" w:hAnsi="Times New Roman"/>
          <w:color w:val="auto"/>
          <w:sz w:val="20"/>
        </w:rPr>
      </w:pPr>
      <w:r w:rsidRPr="001F0576">
        <w:rPr>
          <w:rFonts w:ascii="Times New Roman" w:hAnsi="Times New Roman"/>
          <w:color w:val="auto"/>
          <w:sz w:val="24"/>
          <w:szCs w:val="24"/>
        </w:rPr>
        <w:lastRenderedPageBreak/>
        <w:t xml:space="preserve">Приложение </w:t>
      </w:r>
      <w:r w:rsidR="00657B2F">
        <w:rPr>
          <w:rFonts w:ascii="Times New Roman" w:hAnsi="Times New Roman"/>
          <w:color w:val="auto"/>
          <w:sz w:val="24"/>
          <w:szCs w:val="24"/>
        </w:rPr>
        <w:t>2</w:t>
      </w:r>
    </w:p>
    <w:p w14:paraId="4FBBC86F" w14:textId="77777777" w:rsidR="00E234B6" w:rsidRPr="00E91984" w:rsidRDefault="00E234B6" w:rsidP="00E234B6">
      <w:pPr>
        <w:pStyle w:val="a8"/>
        <w:jc w:val="center"/>
        <w:rPr>
          <w:rFonts w:ascii="Times New Roman" w:hAnsi="Times New Roman"/>
          <w:color w:val="auto"/>
          <w:sz w:val="20"/>
        </w:rPr>
      </w:pPr>
      <w:r w:rsidRPr="00E234B6">
        <w:rPr>
          <w:rFonts w:ascii="Times New Roman" w:hAnsi="Times New Roman"/>
          <w:color w:val="auto"/>
          <w:sz w:val="20"/>
        </w:rPr>
        <w:t xml:space="preserve">Государственное </w:t>
      </w:r>
      <w:r w:rsidR="002E507F">
        <w:rPr>
          <w:rFonts w:ascii="Times New Roman" w:hAnsi="Times New Roman"/>
          <w:color w:val="auto"/>
          <w:sz w:val="20"/>
        </w:rPr>
        <w:t xml:space="preserve">профессиональное </w:t>
      </w:r>
      <w:r w:rsidRPr="00E234B6">
        <w:rPr>
          <w:rFonts w:ascii="Times New Roman" w:hAnsi="Times New Roman"/>
          <w:color w:val="auto"/>
          <w:sz w:val="20"/>
        </w:rPr>
        <w:t>образовательное учреждение ЯО</w:t>
      </w:r>
      <w:r w:rsidRPr="00E234B6">
        <w:rPr>
          <w:rFonts w:ascii="Times New Roman" w:hAnsi="Times New Roman"/>
          <w:color w:val="auto"/>
          <w:sz w:val="20"/>
        </w:rPr>
        <w:br/>
      </w:r>
      <w:r w:rsidRPr="00E91984">
        <w:rPr>
          <w:rFonts w:ascii="Times New Roman" w:hAnsi="Times New Roman"/>
          <w:color w:val="auto"/>
          <w:sz w:val="20"/>
        </w:rPr>
        <w:t>Ярославский градостроительный колледж</w:t>
      </w:r>
    </w:p>
    <w:p w14:paraId="72051B52" w14:textId="53A613A4" w:rsidR="00E234B6" w:rsidRPr="00E91984" w:rsidRDefault="00E234B6" w:rsidP="00E234B6">
      <w:pPr>
        <w:pStyle w:val="31"/>
        <w:rPr>
          <w:sz w:val="22"/>
        </w:rPr>
      </w:pPr>
      <w:r w:rsidRPr="00E91984">
        <w:rPr>
          <w:i/>
          <w:sz w:val="24"/>
        </w:rPr>
        <w:t>Специальность:</w:t>
      </w:r>
      <w:r w:rsidRPr="00E91984">
        <w:rPr>
          <w:sz w:val="24"/>
        </w:rPr>
        <w:t xml:space="preserve"> </w:t>
      </w:r>
      <w:r w:rsidR="00805831" w:rsidRPr="00E91984">
        <w:rPr>
          <w:sz w:val="24"/>
        </w:rPr>
        <w:t>09.02.0</w:t>
      </w:r>
      <w:r w:rsidR="00613E18">
        <w:rPr>
          <w:sz w:val="24"/>
        </w:rPr>
        <w:t>7</w:t>
      </w:r>
      <w:r w:rsidRPr="00E91984">
        <w:rPr>
          <w:sz w:val="24"/>
        </w:rPr>
        <w:t xml:space="preserve"> </w:t>
      </w:r>
      <w:r w:rsidRPr="00E91984">
        <w:rPr>
          <w:sz w:val="22"/>
        </w:rPr>
        <w:t>«</w:t>
      </w:r>
      <w:r w:rsidR="003D1545" w:rsidRPr="00E91984">
        <w:rPr>
          <w:sz w:val="22"/>
        </w:rPr>
        <w:t>Информационные системы</w:t>
      </w:r>
      <w:r w:rsidRPr="00E91984">
        <w:rPr>
          <w:sz w:val="22"/>
        </w:rPr>
        <w:t>»</w:t>
      </w:r>
    </w:p>
    <w:p w14:paraId="48F60031" w14:textId="74BBAE01" w:rsidR="00E234B6" w:rsidRPr="00C4371D" w:rsidRDefault="00E234B6" w:rsidP="00E234B6">
      <w:pPr>
        <w:pStyle w:val="31"/>
        <w:rPr>
          <w:spacing w:val="-20"/>
          <w:sz w:val="24"/>
        </w:rPr>
      </w:pPr>
      <w:r w:rsidRPr="00E91984">
        <w:rPr>
          <w:i/>
          <w:sz w:val="24"/>
        </w:rPr>
        <w:t>Курс:</w:t>
      </w:r>
      <w:r w:rsidRPr="00E91984">
        <w:rPr>
          <w:sz w:val="24"/>
        </w:rPr>
        <w:tab/>
      </w:r>
      <w:r w:rsidR="00F06542" w:rsidRPr="00E91984">
        <w:rPr>
          <w:spacing w:val="-20"/>
          <w:sz w:val="24"/>
          <w:lang w:val="en-US"/>
        </w:rPr>
        <w:t>III</w:t>
      </w:r>
    </w:p>
    <w:p w14:paraId="207224C1" w14:textId="73BA859E" w:rsidR="00E234B6" w:rsidRDefault="00E234B6" w:rsidP="00E234B6">
      <w:pPr>
        <w:pStyle w:val="31"/>
        <w:rPr>
          <w:sz w:val="24"/>
        </w:rPr>
      </w:pPr>
      <w:r>
        <w:rPr>
          <w:i/>
          <w:sz w:val="24"/>
        </w:rPr>
        <w:t>Название:</w:t>
      </w:r>
      <w:r>
        <w:rPr>
          <w:sz w:val="24"/>
        </w:rPr>
        <w:t xml:space="preserve"> </w:t>
      </w:r>
      <w:r>
        <w:rPr>
          <w:sz w:val="24"/>
        </w:rPr>
        <w:tab/>
        <w:t xml:space="preserve">Курсовой проект по </w:t>
      </w:r>
      <w:r w:rsidR="003D1545">
        <w:rPr>
          <w:sz w:val="24"/>
        </w:rPr>
        <w:t>МДК 0</w:t>
      </w:r>
      <w:r w:rsidR="00613E18">
        <w:rPr>
          <w:sz w:val="24"/>
        </w:rPr>
        <w:t>9</w:t>
      </w:r>
      <w:r w:rsidR="003D1545">
        <w:rPr>
          <w:sz w:val="24"/>
        </w:rPr>
        <w:t>.0</w:t>
      </w:r>
      <w:r w:rsidR="002E507F">
        <w:rPr>
          <w:sz w:val="24"/>
        </w:rPr>
        <w:t>2</w:t>
      </w:r>
      <w:r w:rsidR="003D1545">
        <w:rPr>
          <w:sz w:val="24"/>
        </w:rPr>
        <w:t xml:space="preserve"> </w:t>
      </w:r>
      <w:r>
        <w:rPr>
          <w:sz w:val="24"/>
        </w:rPr>
        <w:t>«</w:t>
      </w:r>
      <w:r w:rsidR="00F06542" w:rsidRPr="00F06542">
        <w:rPr>
          <w:sz w:val="24"/>
        </w:rPr>
        <w:t>Оптимизация веб-приложений</w:t>
      </w:r>
      <w:r>
        <w:rPr>
          <w:sz w:val="24"/>
        </w:rPr>
        <w:t>»</w:t>
      </w:r>
    </w:p>
    <w:p w14:paraId="55F8C87E" w14:textId="77777777" w:rsidR="00E234B6" w:rsidRDefault="00E234B6" w:rsidP="00E234B6">
      <w:pPr>
        <w:pStyle w:val="22"/>
        <w:spacing w:before="120" w:line="276" w:lineRule="auto"/>
        <w:jc w:val="center"/>
        <w:rPr>
          <w:sz w:val="24"/>
        </w:rPr>
      </w:pPr>
      <w:r>
        <w:rPr>
          <w:sz w:val="24"/>
        </w:rPr>
        <w:t>ЗАДАНИЕ</w:t>
      </w:r>
    </w:p>
    <w:p w14:paraId="44307572" w14:textId="77777777" w:rsidR="00E234B6" w:rsidRDefault="00E234B6" w:rsidP="00E234B6">
      <w:pPr>
        <w:pStyle w:val="22"/>
        <w:spacing w:before="120" w:line="276" w:lineRule="auto"/>
        <w:jc w:val="center"/>
        <w:rPr>
          <w:sz w:val="24"/>
        </w:rPr>
      </w:pPr>
      <w:r>
        <w:rPr>
          <w:sz w:val="24"/>
        </w:rPr>
        <w:t>на курсовой проект</w:t>
      </w:r>
    </w:p>
    <w:p w14:paraId="121670EE" w14:textId="22165C42" w:rsidR="00E234B6" w:rsidRDefault="00E234B6" w:rsidP="00ED2438">
      <w:pPr>
        <w:pStyle w:val="22"/>
        <w:spacing w:after="0" w:line="240" w:lineRule="auto"/>
        <w:rPr>
          <w:sz w:val="24"/>
        </w:rPr>
      </w:pPr>
      <w:r>
        <w:rPr>
          <w:sz w:val="24"/>
        </w:rPr>
        <w:t>Студенту_________________</w:t>
      </w:r>
      <w:r w:rsidR="00613E18">
        <w:rPr>
          <w:sz w:val="24"/>
        </w:rPr>
        <w:t xml:space="preserve">_________________________группы </w:t>
      </w:r>
      <w:r w:rsidR="00613E18" w:rsidRPr="00613E18">
        <w:rPr>
          <w:sz w:val="24"/>
        </w:rPr>
        <w:t>ИС</w:t>
      </w:r>
      <w:r>
        <w:rPr>
          <w:sz w:val="24"/>
        </w:rPr>
        <w:t>__</w:t>
      </w:r>
    </w:p>
    <w:p w14:paraId="01F71E20" w14:textId="77777777" w:rsidR="00E234B6" w:rsidRDefault="00E234B6" w:rsidP="00ED2438">
      <w:pPr>
        <w:pStyle w:val="22"/>
        <w:spacing w:after="0" w:line="240" w:lineRule="auto"/>
        <w:ind w:left="2880" w:firstLine="720"/>
        <w:rPr>
          <w:sz w:val="24"/>
          <w:vertAlign w:val="superscript"/>
        </w:rPr>
      </w:pPr>
      <w:r>
        <w:rPr>
          <w:sz w:val="24"/>
          <w:vertAlign w:val="superscript"/>
        </w:rPr>
        <w:t>(фамилия, имя, отчество)</w:t>
      </w:r>
    </w:p>
    <w:p w14:paraId="004B65EE" w14:textId="77777777" w:rsidR="00E234B6" w:rsidRPr="00FB02EB" w:rsidRDefault="00E234B6" w:rsidP="00E234B6">
      <w:pPr>
        <w:pStyle w:val="af5"/>
        <w:ind w:firstLine="709"/>
        <w:jc w:val="center"/>
        <w:rPr>
          <w:rFonts w:ascii="Times New Roman" w:hAnsi="Times New Roman"/>
          <w:b/>
          <w:bCs/>
          <w:sz w:val="24"/>
          <w:szCs w:val="24"/>
        </w:rPr>
      </w:pPr>
      <w:r w:rsidRPr="00FB02EB">
        <w:rPr>
          <w:rFonts w:ascii="Times New Roman" w:hAnsi="Times New Roman"/>
          <w:b/>
          <w:bCs/>
          <w:sz w:val="24"/>
          <w:szCs w:val="24"/>
        </w:rPr>
        <w:t xml:space="preserve">Тема курсового проекта: </w:t>
      </w:r>
    </w:p>
    <w:p w14:paraId="679206B2" w14:textId="0181B9B2" w:rsidR="00E234B6" w:rsidRPr="00062C8E" w:rsidRDefault="00E234B6" w:rsidP="00E234B6">
      <w:pPr>
        <w:pStyle w:val="3"/>
        <w:keepNext w:val="0"/>
        <w:spacing w:before="0"/>
        <w:ind w:left="928"/>
        <w:jc w:val="center"/>
        <w:rPr>
          <w:rFonts w:ascii="Times New Roman" w:hAnsi="Times New Roman"/>
          <w:sz w:val="28"/>
          <w:szCs w:val="28"/>
        </w:rPr>
      </w:pPr>
      <w:r w:rsidRPr="00062C8E">
        <w:rPr>
          <w:rFonts w:ascii="Times New Roman" w:hAnsi="Times New Roman"/>
          <w:bCs w:val="0"/>
          <w:sz w:val="28"/>
          <w:szCs w:val="28"/>
        </w:rPr>
        <w:t>«</w:t>
      </w:r>
      <w:r w:rsidR="00ED2438">
        <w:rPr>
          <w:rFonts w:ascii="Times New Roman" w:hAnsi="Times New Roman"/>
          <w:color w:val="000000"/>
          <w:sz w:val="24"/>
          <w:szCs w:val="24"/>
        </w:rPr>
        <w:t>___________________________________</w:t>
      </w:r>
      <w:r w:rsidRPr="00062C8E">
        <w:rPr>
          <w:rFonts w:ascii="Times New Roman" w:hAnsi="Times New Roman"/>
          <w:sz w:val="28"/>
          <w:szCs w:val="28"/>
        </w:rPr>
        <w:t>»</w:t>
      </w:r>
    </w:p>
    <w:p w14:paraId="72CA3903" w14:textId="04E2823A" w:rsidR="00C8229F" w:rsidRPr="00BD6B8E" w:rsidRDefault="00C8229F" w:rsidP="00C8229F">
      <w:pPr>
        <w:pStyle w:val="a7"/>
        <w:spacing w:before="0" w:beforeAutospacing="0" w:after="0" w:afterAutospacing="0"/>
        <w:ind w:left="30" w:right="120" w:hanging="30"/>
        <w:rPr>
          <w:iCs/>
        </w:rPr>
      </w:pPr>
      <w:r w:rsidRPr="00BD6B8E">
        <w:rPr>
          <w:i/>
          <w:iCs/>
        </w:rPr>
        <w:t>Исходные данные:</w:t>
      </w:r>
      <w:r w:rsidR="00BD6B8E">
        <w:rPr>
          <w:i/>
          <w:iCs/>
        </w:rPr>
        <w:t xml:space="preserve"> </w:t>
      </w:r>
      <w:r w:rsidR="00BD6B8E" w:rsidRPr="00BD6B8E">
        <w:rPr>
          <w:iCs/>
        </w:rPr>
        <w:t>информация об организации(компании) для которой разрабатывается сайт</w:t>
      </w:r>
    </w:p>
    <w:p w14:paraId="0179122E" w14:textId="77777777" w:rsidR="00C8229F" w:rsidRPr="00BD6B8E" w:rsidRDefault="00C8229F" w:rsidP="00C8229F">
      <w:pPr>
        <w:pStyle w:val="a7"/>
        <w:spacing w:before="0" w:beforeAutospacing="0" w:after="0" w:afterAutospacing="0"/>
        <w:ind w:left="30" w:right="120" w:hanging="30"/>
      </w:pPr>
      <w:r w:rsidRPr="00BD6B8E">
        <w:rPr>
          <w:i/>
          <w:iCs/>
        </w:rPr>
        <w:t>Необходимо разработать</w:t>
      </w:r>
      <w:r w:rsidRPr="00BD6B8E">
        <w:rPr>
          <w:b/>
          <w:bCs/>
        </w:rPr>
        <w:t>:</w:t>
      </w:r>
    </w:p>
    <w:p w14:paraId="3D0E7A09" w14:textId="7C4D85E4" w:rsidR="00BD6B8E" w:rsidRDefault="00BD6B8E" w:rsidP="00BD6B8E">
      <w:pPr>
        <w:pStyle w:val="22"/>
        <w:spacing w:after="0" w:line="240" w:lineRule="auto"/>
        <w:ind w:left="0"/>
        <w:jc w:val="both"/>
        <w:rPr>
          <w:sz w:val="24"/>
          <w:szCs w:val="24"/>
          <w:u w:val="single"/>
        </w:rPr>
      </w:pPr>
      <w:r w:rsidRPr="00BD6B8E">
        <w:rPr>
          <w:sz w:val="24"/>
          <w:szCs w:val="24"/>
          <w:u w:val="single"/>
        </w:rPr>
        <w:t xml:space="preserve">Провести анализ предметной области и имеющихся прототипов, собрать информационные данные. Изучить целевую аудиторию. </w:t>
      </w:r>
      <w:r>
        <w:rPr>
          <w:sz w:val="24"/>
          <w:szCs w:val="24"/>
          <w:u w:val="single"/>
        </w:rPr>
        <w:t xml:space="preserve">Собрать семантическое ядро сайта. </w:t>
      </w:r>
      <w:r w:rsidRPr="00BD6B8E">
        <w:rPr>
          <w:sz w:val="24"/>
          <w:szCs w:val="24"/>
          <w:u w:val="single"/>
        </w:rPr>
        <w:t>Разработать структуру сайта, дизайн страниц сайта. Продумать компоновку страниц и навигацию по сайту</w:t>
      </w:r>
      <w:r>
        <w:rPr>
          <w:sz w:val="24"/>
          <w:szCs w:val="24"/>
          <w:u w:val="single"/>
        </w:rPr>
        <w:t>. Выполнить программирование и верстку сайта. Провести тестировангие.</w:t>
      </w:r>
    </w:p>
    <w:p w14:paraId="43799A1D" w14:textId="6F6C8DF3" w:rsidR="00E234B6" w:rsidRPr="001866A1" w:rsidRDefault="00E234B6" w:rsidP="00BD6B8E">
      <w:pPr>
        <w:pStyle w:val="22"/>
        <w:spacing w:before="120" w:line="360" w:lineRule="auto"/>
        <w:ind w:left="658"/>
        <w:jc w:val="center"/>
        <w:rPr>
          <w:b/>
          <w:sz w:val="24"/>
        </w:rPr>
      </w:pPr>
      <w:r w:rsidRPr="001866A1">
        <w:rPr>
          <w:b/>
          <w:sz w:val="24"/>
        </w:rPr>
        <w:t>Состав курсового проекта</w:t>
      </w:r>
    </w:p>
    <w:p w14:paraId="20CB0048" w14:textId="77777777" w:rsidR="00162947" w:rsidRPr="009843D2" w:rsidRDefault="00162947" w:rsidP="00BD6B8E">
      <w:pPr>
        <w:ind w:left="284"/>
        <w:rPr>
          <w:sz w:val="24"/>
          <w:szCs w:val="24"/>
        </w:rPr>
      </w:pPr>
      <w:r w:rsidRPr="009843D2">
        <w:rPr>
          <w:sz w:val="24"/>
          <w:szCs w:val="24"/>
        </w:rPr>
        <w:t>Введение</w:t>
      </w:r>
    </w:p>
    <w:p w14:paraId="26D6929D" w14:textId="77777777" w:rsidR="00162947" w:rsidRPr="00F66B77" w:rsidRDefault="00162947" w:rsidP="002A5B46">
      <w:pPr>
        <w:pStyle w:val="Default"/>
        <w:numPr>
          <w:ilvl w:val="0"/>
          <w:numId w:val="20"/>
        </w:numPr>
      </w:pPr>
      <w:r w:rsidRPr="00F66B77">
        <w:t xml:space="preserve">Определение целей и требований </w:t>
      </w:r>
    </w:p>
    <w:p w14:paraId="0C2669CA" w14:textId="77777777" w:rsidR="00162947" w:rsidRDefault="00162947" w:rsidP="002A5B46">
      <w:pPr>
        <w:pStyle w:val="Default"/>
        <w:numPr>
          <w:ilvl w:val="0"/>
          <w:numId w:val="20"/>
        </w:numPr>
      </w:pPr>
      <w:r>
        <w:t>Сбор семантического ядра</w:t>
      </w:r>
    </w:p>
    <w:p w14:paraId="45DDCEB3" w14:textId="77777777" w:rsidR="00162947" w:rsidRDefault="00162947" w:rsidP="002A5B46">
      <w:pPr>
        <w:pStyle w:val="Default"/>
        <w:numPr>
          <w:ilvl w:val="0"/>
          <w:numId w:val="20"/>
        </w:numPr>
      </w:pPr>
      <w:r>
        <w:t xml:space="preserve">Разработка структуры сайта с учетом </w:t>
      </w:r>
      <w:r>
        <w:rPr>
          <w:lang w:val="en-US"/>
        </w:rPr>
        <w:t>SEO</w:t>
      </w:r>
    </w:p>
    <w:p w14:paraId="1D12274D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>Разработка дизайна</w:t>
      </w:r>
    </w:p>
    <w:p w14:paraId="34336DEB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 xml:space="preserve">Разработка </w:t>
      </w:r>
      <w:r>
        <w:t xml:space="preserve">прототипа </w:t>
      </w:r>
      <w:r w:rsidRPr="0092648A">
        <w:t>(</w:t>
      </w:r>
      <w:r>
        <w:t>плана</w:t>
      </w:r>
      <w:r w:rsidRPr="0092648A">
        <w:t xml:space="preserve">) </w:t>
      </w:r>
      <w:r>
        <w:t>страниц (для различных размеров экранов)</w:t>
      </w:r>
    </w:p>
    <w:p w14:paraId="3185A8E5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 xml:space="preserve">Вёрстка страниц  </w:t>
      </w:r>
    </w:p>
    <w:p w14:paraId="6FAD2CCF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 xml:space="preserve">Программирование на стороне клиента (JS) </w:t>
      </w:r>
    </w:p>
    <w:p w14:paraId="619CF64F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>Программирование на стороне сервера (PHP7) .</w:t>
      </w:r>
    </w:p>
    <w:p w14:paraId="5DA2314E" w14:textId="77777777" w:rsidR="00162947" w:rsidRPr="00634C31" w:rsidRDefault="00162947" w:rsidP="002A5B46">
      <w:pPr>
        <w:pStyle w:val="Default"/>
        <w:numPr>
          <w:ilvl w:val="0"/>
          <w:numId w:val="20"/>
        </w:numPr>
      </w:pPr>
      <w:r w:rsidRPr="00634C31">
        <w:t xml:space="preserve">Наполнение </w:t>
      </w:r>
      <w:r>
        <w:t>контентом</w:t>
      </w:r>
      <w:r w:rsidRPr="00BD6B8E">
        <w:t xml:space="preserve"> </w:t>
      </w:r>
    </w:p>
    <w:p w14:paraId="324A59CC" w14:textId="77777777" w:rsidR="00162947" w:rsidRDefault="00162947" w:rsidP="002A5B46">
      <w:pPr>
        <w:pStyle w:val="Default"/>
        <w:numPr>
          <w:ilvl w:val="0"/>
          <w:numId w:val="20"/>
        </w:numPr>
        <w:tabs>
          <w:tab w:val="left" w:pos="1560"/>
        </w:tabs>
      </w:pPr>
      <w:r>
        <w:t>Тестирование</w:t>
      </w:r>
      <w:r w:rsidRPr="00634C31">
        <w:t xml:space="preserve"> </w:t>
      </w:r>
    </w:p>
    <w:p w14:paraId="3436075A" w14:textId="77777777" w:rsidR="00162947" w:rsidRPr="009843D2" w:rsidRDefault="00162947" w:rsidP="00162947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Заключение.</w:t>
      </w:r>
    </w:p>
    <w:p w14:paraId="636AEABF" w14:textId="77777777" w:rsidR="0081596F" w:rsidRPr="00162947" w:rsidRDefault="0081596F" w:rsidP="00162947">
      <w:pPr>
        <w:spacing w:line="360" w:lineRule="auto"/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Список литературы.</w:t>
      </w:r>
    </w:p>
    <w:p w14:paraId="17BC7B61" w14:textId="77777777" w:rsidR="0081596F" w:rsidRPr="00162947" w:rsidRDefault="0081596F" w:rsidP="00162947">
      <w:pPr>
        <w:spacing w:line="360" w:lineRule="auto"/>
        <w:ind w:left="284"/>
        <w:rPr>
          <w:sz w:val="24"/>
          <w:szCs w:val="24"/>
        </w:rPr>
      </w:pPr>
      <w:r w:rsidRPr="00162947">
        <w:rPr>
          <w:sz w:val="24"/>
          <w:szCs w:val="24"/>
        </w:rPr>
        <w:t>Файл проекта со всеми компонентами.</w:t>
      </w:r>
    </w:p>
    <w:p w14:paraId="7666E63C" w14:textId="77777777" w:rsidR="002A5B46" w:rsidRDefault="002A5B46" w:rsidP="00162947">
      <w:pPr>
        <w:spacing w:line="360" w:lineRule="auto"/>
        <w:ind w:left="284"/>
        <w:rPr>
          <w:sz w:val="24"/>
          <w:szCs w:val="24"/>
        </w:rPr>
      </w:pPr>
    </w:p>
    <w:p w14:paraId="649B8495" w14:textId="77777777" w:rsidR="002A5B46" w:rsidRDefault="002A5B46" w:rsidP="00162947">
      <w:pPr>
        <w:spacing w:line="360" w:lineRule="auto"/>
        <w:ind w:left="284"/>
        <w:rPr>
          <w:sz w:val="24"/>
          <w:szCs w:val="24"/>
        </w:rPr>
      </w:pPr>
    </w:p>
    <w:p w14:paraId="34D5F17C" w14:textId="65308308" w:rsidR="00E234B6" w:rsidRPr="00162947" w:rsidRDefault="00E234B6" w:rsidP="00162947">
      <w:pPr>
        <w:spacing w:line="360" w:lineRule="auto"/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выдачи задания</w:t>
      </w:r>
      <w:r w:rsidRPr="00162947">
        <w:rPr>
          <w:sz w:val="24"/>
          <w:szCs w:val="24"/>
        </w:rPr>
        <w:tab/>
        <w:t>«</w:t>
      </w:r>
      <w:r w:rsidR="00A501F1" w:rsidRPr="00162947">
        <w:rPr>
          <w:sz w:val="24"/>
          <w:szCs w:val="24"/>
        </w:rPr>
        <w:t>__</w:t>
      </w:r>
      <w:r w:rsidRPr="00162947">
        <w:rPr>
          <w:sz w:val="24"/>
          <w:szCs w:val="24"/>
        </w:rPr>
        <w:t>»_</w:t>
      </w:r>
      <w:r w:rsidR="00A501F1" w:rsidRPr="00162947">
        <w:rPr>
          <w:sz w:val="24"/>
          <w:szCs w:val="24"/>
        </w:rPr>
        <w:t>_________</w:t>
      </w:r>
      <w:r w:rsidRPr="00162947">
        <w:rPr>
          <w:sz w:val="24"/>
          <w:szCs w:val="24"/>
        </w:rPr>
        <w:t>_  20</w:t>
      </w:r>
      <w:r w:rsidR="00613E18">
        <w:rPr>
          <w:sz w:val="24"/>
          <w:szCs w:val="24"/>
        </w:rPr>
        <w:t>2</w:t>
      </w:r>
      <w:r w:rsidR="00A501F1" w:rsidRPr="00162947">
        <w:rPr>
          <w:sz w:val="24"/>
          <w:szCs w:val="24"/>
        </w:rPr>
        <w:t>_</w:t>
      </w:r>
      <w:r w:rsidRPr="00162947">
        <w:rPr>
          <w:sz w:val="24"/>
          <w:szCs w:val="24"/>
        </w:rPr>
        <w:t>г.</w:t>
      </w:r>
    </w:p>
    <w:p w14:paraId="0E9DF333" w14:textId="5D564FF7" w:rsidR="00E234B6" w:rsidRPr="00162947" w:rsidRDefault="00E234B6" w:rsidP="00162947">
      <w:pPr>
        <w:spacing w:line="360" w:lineRule="auto"/>
        <w:ind w:left="284"/>
        <w:rPr>
          <w:sz w:val="24"/>
          <w:szCs w:val="24"/>
        </w:rPr>
      </w:pPr>
      <w:r w:rsidRPr="00162947">
        <w:rPr>
          <w:sz w:val="24"/>
          <w:szCs w:val="24"/>
        </w:rPr>
        <w:t>Дата окончания задания</w:t>
      </w:r>
      <w:r w:rsidRPr="00162947">
        <w:rPr>
          <w:sz w:val="24"/>
          <w:szCs w:val="24"/>
        </w:rPr>
        <w:tab/>
        <w:t>«</w:t>
      </w:r>
      <w:r w:rsidR="00A501F1" w:rsidRPr="00162947">
        <w:rPr>
          <w:sz w:val="24"/>
          <w:szCs w:val="24"/>
        </w:rPr>
        <w:t>__</w:t>
      </w:r>
      <w:r w:rsidRPr="00162947">
        <w:rPr>
          <w:sz w:val="24"/>
          <w:szCs w:val="24"/>
        </w:rPr>
        <w:t>»_</w:t>
      </w:r>
      <w:r w:rsidR="00A501F1" w:rsidRPr="00162947">
        <w:rPr>
          <w:sz w:val="24"/>
          <w:szCs w:val="24"/>
        </w:rPr>
        <w:t>___________</w:t>
      </w:r>
      <w:r w:rsidRPr="00162947">
        <w:rPr>
          <w:sz w:val="24"/>
          <w:szCs w:val="24"/>
        </w:rPr>
        <w:t>20</w:t>
      </w:r>
      <w:r w:rsidR="00613E18">
        <w:rPr>
          <w:sz w:val="24"/>
          <w:szCs w:val="24"/>
        </w:rPr>
        <w:t>2</w:t>
      </w:r>
      <w:r w:rsidR="00A501F1" w:rsidRPr="00162947">
        <w:rPr>
          <w:sz w:val="24"/>
          <w:szCs w:val="24"/>
        </w:rPr>
        <w:t>_</w:t>
      </w:r>
      <w:r w:rsidRPr="00162947">
        <w:rPr>
          <w:sz w:val="24"/>
          <w:szCs w:val="24"/>
        </w:rPr>
        <w:t>г.</w:t>
      </w:r>
    </w:p>
    <w:p w14:paraId="5C879423" w14:textId="77777777" w:rsidR="00E234B6" w:rsidRPr="00C8229F" w:rsidRDefault="00E234B6" w:rsidP="00E234B6">
      <w:pPr>
        <w:pStyle w:val="22"/>
        <w:spacing w:line="360" w:lineRule="auto"/>
        <w:rPr>
          <w:sz w:val="22"/>
          <w:szCs w:val="22"/>
        </w:rPr>
      </w:pPr>
      <w:r w:rsidRPr="00C8229F">
        <w:rPr>
          <w:sz w:val="22"/>
          <w:szCs w:val="22"/>
        </w:rPr>
        <w:t xml:space="preserve">Руководитель курсового проекта  </w:t>
      </w:r>
      <w:r w:rsidRPr="00C8229F">
        <w:rPr>
          <w:sz w:val="22"/>
          <w:szCs w:val="22"/>
        </w:rPr>
        <w:tab/>
        <w:t>________________________</w:t>
      </w:r>
      <w:r w:rsidR="00805831">
        <w:rPr>
          <w:sz w:val="22"/>
          <w:szCs w:val="22"/>
        </w:rPr>
        <w:t>ФИО</w:t>
      </w:r>
    </w:p>
    <w:p w14:paraId="584AEDC9" w14:textId="77777777" w:rsidR="00E234B6" w:rsidRDefault="00E234B6" w:rsidP="00E234B6">
      <w:pPr>
        <w:pStyle w:val="22"/>
        <w:spacing w:line="360" w:lineRule="auto"/>
      </w:pPr>
      <w:r w:rsidRPr="00C8229F">
        <w:rPr>
          <w:sz w:val="22"/>
          <w:szCs w:val="22"/>
        </w:rPr>
        <w:t>Рук. кафедрой ИТ</w:t>
      </w:r>
      <w:r w:rsidRPr="00C8229F">
        <w:rPr>
          <w:sz w:val="22"/>
          <w:szCs w:val="22"/>
        </w:rPr>
        <w:tab/>
      </w:r>
      <w:r w:rsidRPr="00C8229F">
        <w:rPr>
          <w:sz w:val="22"/>
          <w:szCs w:val="22"/>
        </w:rPr>
        <w:tab/>
      </w:r>
      <w:r w:rsidRPr="00C8229F">
        <w:rPr>
          <w:sz w:val="22"/>
          <w:szCs w:val="22"/>
        </w:rPr>
        <w:tab/>
        <w:t xml:space="preserve">________________________ </w:t>
      </w:r>
      <w:r w:rsidR="00805831">
        <w:rPr>
          <w:sz w:val="22"/>
          <w:szCs w:val="22"/>
        </w:rPr>
        <w:t>ФИО</w:t>
      </w:r>
      <w:r w:rsidRPr="00C8229F">
        <w:rPr>
          <w:sz w:val="22"/>
          <w:szCs w:val="22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br w:type="page"/>
      </w:r>
    </w:p>
    <w:p w14:paraId="4D912783" w14:textId="13C7BA95" w:rsidR="001F0576" w:rsidRDefault="001F0576" w:rsidP="00162947">
      <w:pPr>
        <w:pStyle w:val="12"/>
        <w:jc w:val="right"/>
      </w:pPr>
      <w:bookmarkStart w:id="15" w:name="_Toc31733135"/>
      <w:r>
        <w:lastRenderedPageBreak/>
        <w:t xml:space="preserve">Приложение </w:t>
      </w:r>
      <w:r w:rsidR="00657B2F">
        <w:t>3</w:t>
      </w:r>
      <w:bookmarkEnd w:id="15"/>
    </w:p>
    <w:p w14:paraId="54A5B138" w14:textId="77777777" w:rsidR="00AC629F" w:rsidRPr="00C02C73" w:rsidRDefault="00AC629F" w:rsidP="00AC629F">
      <w:pPr>
        <w:jc w:val="center"/>
        <w:rPr>
          <w:sz w:val="24"/>
          <w:szCs w:val="24"/>
        </w:rPr>
      </w:pPr>
      <w:r w:rsidRPr="00C02C73">
        <w:rPr>
          <w:sz w:val="24"/>
          <w:szCs w:val="24"/>
        </w:rPr>
        <w:t>Государственное</w:t>
      </w:r>
      <w:r w:rsidR="002E507F">
        <w:rPr>
          <w:sz w:val="24"/>
          <w:szCs w:val="24"/>
        </w:rPr>
        <w:t xml:space="preserve"> профессиональное</w:t>
      </w:r>
      <w:r w:rsidRPr="00C02C73">
        <w:rPr>
          <w:sz w:val="24"/>
          <w:szCs w:val="24"/>
        </w:rPr>
        <w:t xml:space="preserve"> образовательное учреждение </w:t>
      </w:r>
      <w:r>
        <w:rPr>
          <w:sz w:val="24"/>
          <w:szCs w:val="24"/>
        </w:rPr>
        <w:t>ЯО</w:t>
      </w:r>
    </w:p>
    <w:p w14:paraId="738C8902" w14:textId="77777777" w:rsidR="00AC629F" w:rsidRPr="00C02C73" w:rsidRDefault="00AC629F" w:rsidP="00AC629F">
      <w:pPr>
        <w:jc w:val="center"/>
        <w:rPr>
          <w:sz w:val="24"/>
          <w:szCs w:val="24"/>
        </w:rPr>
      </w:pPr>
      <w:r w:rsidRPr="00C02C73">
        <w:rPr>
          <w:sz w:val="24"/>
          <w:szCs w:val="24"/>
        </w:rPr>
        <w:t>Ярославский градостроительный колледж</w:t>
      </w:r>
    </w:p>
    <w:p w14:paraId="7170FF7E" w14:textId="77777777" w:rsidR="00AC629F" w:rsidRPr="00C02C73" w:rsidRDefault="00AC629F" w:rsidP="00AC629F">
      <w:pPr>
        <w:pStyle w:val="20"/>
        <w:rPr>
          <w:color w:val="FF0000"/>
        </w:rPr>
      </w:pPr>
    </w:p>
    <w:p w14:paraId="17068906" w14:textId="77777777" w:rsidR="00AC629F" w:rsidRDefault="00AC629F" w:rsidP="00AC629F">
      <w:pPr>
        <w:pStyle w:val="a5"/>
        <w:rPr>
          <w:spacing w:val="20"/>
          <w:sz w:val="20"/>
        </w:rPr>
      </w:pPr>
      <w:r>
        <w:rPr>
          <w:spacing w:val="20"/>
          <w:sz w:val="20"/>
        </w:rPr>
        <w:t>ОТЗЫВ</w:t>
      </w:r>
      <w:r>
        <w:rPr>
          <w:spacing w:val="20"/>
          <w:sz w:val="20"/>
        </w:rPr>
        <w:br/>
        <w:t>НА КУРСОВОЙ ПРОЕКТ</w:t>
      </w:r>
    </w:p>
    <w:p w14:paraId="70C37595" w14:textId="77777777" w:rsidR="00AC629F" w:rsidRDefault="00AC629F" w:rsidP="00AC629F">
      <w:pPr>
        <w:ind w:firstLine="567"/>
      </w:pPr>
    </w:p>
    <w:p w14:paraId="1582BD22" w14:textId="77777777" w:rsidR="00AC629F" w:rsidRPr="00AC629F" w:rsidRDefault="00AC629F" w:rsidP="00AC629F">
      <w:pPr>
        <w:ind w:firstLine="567"/>
        <w:rPr>
          <w:sz w:val="24"/>
          <w:szCs w:val="24"/>
        </w:rPr>
      </w:pPr>
      <w:r w:rsidRPr="00AC629F">
        <w:rPr>
          <w:sz w:val="24"/>
          <w:szCs w:val="24"/>
        </w:rPr>
        <w:t>Тема курсового проекта  ________________________________________________</w:t>
      </w:r>
    </w:p>
    <w:p w14:paraId="539E7952" w14:textId="77777777" w:rsidR="00AC629F" w:rsidRPr="00AC629F" w:rsidRDefault="00AC629F" w:rsidP="00AC629F">
      <w:pPr>
        <w:ind w:firstLine="567"/>
        <w:rPr>
          <w:sz w:val="24"/>
          <w:szCs w:val="24"/>
        </w:rPr>
      </w:pPr>
      <w:r w:rsidRPr="00AC629F">
        <w:rPr>
          <w:sz w:val="24"/>
          <w:szCs w:val="24"/>
        </w:rPr>
        <w:t xml:space="preserve">Студент  _________________________________________________________________________________ </w:t>
      </w:r>
    </w:p>
    <w:p w14:paraId="01A132EF" w14:textId="77777777" w:rsidR="00AC629F" w:rsidRPr="00AC629F" w:rsidRDefault="00AC629F" w:rsidP="00AC629F">
      <w:pPr>
        <w:ind w:firstLine="567"/>
        <w:rPr>
          <w:sz w:val="24"/>
          <w:szCs w:val="24"/>
        </w:rPr>
      </w:pPr>
      <w:r w:rsidRPr="00AC629F">
        <w:rPr>
          <w:sz w:val="24"/>
          <w:szCs w:val="24"/>
        </w:rPr>
        <w:t>Специальности «</w:t>
      </w:r>
      <w:r w:rsidR="000B6FA0">
        <w:rPr>
          <w:sz w:val="24"/>
          <w:szCs w:val="24"/>
        </w:rPr>
        <w:t>__________</w:t>
      </w:r>
      <w:r w:rsidRPr="00AC629F">
        <w:rPr>
          <w:sz w:val="24"/>
          <w:szCs w:val="24"/>
        </w:rPr>
        <w:t>»</w:t>
      </w:r>
    </w:p>
    <w:p w14:paraId="202B9CC5" w14:textId="77777777" w:rsidR="00AC629F" w:rsidRPr="00AC629F" w:rsidRDefault="00AC629F" w:rsidP="00AC629F">
      <w:pPr>
        <w:ind w:firstLine="567"/>
        <w:rPr>
          <w:sz w:val="24"/>
          <w:szCs w:val="24"/>
        </w:rPr>
      </w:pPr>
      <w:r w:rsidRPr="00AC629F">
        <w:rPr>
          <w:sz w:val="24"/>
          <w:szCs w:val="24"/>
        </w:rPr>
        <w:t>Группы ________</w:t>
      </w:r>
    </w:p>
    <w:p w14:paraId="4429EFE8" w14:textId="77777777" w:rsidR="00AC629F" w:rsidRPr="00AC629F" w:rsidRDefault="00AC629F" w:rsidP="00AC629F">
      <w:pPr>
        <w:ind w:firstLine="567"/>
        <w:rPr>
          <w:sz w:val="24"/>
          <w:szCs w:val="24"/>
        </w:rPr>
      </w:pPr>
    </w:p>
    <w:p w14:paraId="17E5816C" w14:textId="77777777" w:rsidR="00AC629F" w:rsidRPr="00AC629F" w:rsidRDefault="00AC629F" w:rsidP="005A4E72">
      <w:pPr>
        <w:numPr>
          <w:ilvl w:val="0"/>
          <w:numId w:val="6"/>
        </w:numPr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Объём курсового проекта:</w:t>
      </w:r>
    </w:p>
    <w:p w14:paraId="5AA2B7D7" w14:textId="77777777" w:rsidR="00AC629F" w:rsidRPr="00AC629F" w:rsidRDefault="00AC629F" w:rsidP="005A4E72">
      <w:pPr>
        <w:numPr>
          <w:ilvl w:val="0"/>
          <w:numId w:val="5"/>
        </w:numPr>
        <w:tabs>
          <w:tab w:val="num" w:pos="1287"/>
        </w:tabs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количество страниц в курсовой работе</w:t>
      </w:r>
      <w:r w:rsidRPr="00AC629F">
        <w:rPr>
          <w:sz w:val="24"/>
          <w:szCs w:val="24"/>
        </w:rPr>
        <w:tab/>
        <w:t>______ стр.</w:t>
      </w:r>
    </w:p>
    <w:p w14:paraId="2F73A85F" w14:textId="77777777" w:rsidR="00AC629F" w:rsidRPr="00AC629F" w:rsidRDefault="00AC629F" w:rsidP="005A4E72">
      <w:pPr>
        <w:numPr>
          <w:ilvl w:val="0"/>
          <w:numId w:val="6"/>
        </w:numPr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Сжатое описание курсового проекта _____________________________________</w:t>
      </w:r>
      <w:r w:rsidRPr="00AC629F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0F0242" w14:textId="77777777" w:rsidR="00AC629F" w:rsidRPr="00AC629F" w:rsidRDefault="00AC629F" w:rsidP="00AC629F">
      <w:pPr>
        <w:ind w:left="567"/>
        <w:rPr>
          <w:sz w:val="24"/>
          <w:szCs w:val="24"/>
        </w:rPr>
      </w:pPr>
    </w:p>
    <w:p w14:paraId="71D644DD" w14:textId="77777777" w:rsidR="00AC629F" w:rsidRPr="00AC629F" w:rsidRDefault="00AC629F" w:rsidP="005A4E72">
      <w:pPr>
        <w:numPr>
          <w:ilvl w:val="0"/>
          <w:numId w:val="6"/>
        </w:numPr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Положительные стороны курсового проекта (новые методы и прогрессивные конструкции, применяемые в работе) ___________________________________________</w:t>
      </w:r>
      <w:r w:rsidRPr="00AC629F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1CB68B" w14:textId="77777777" w:rsidR="00AC629F" w:rsidRPr="00AC629F" w:rsidRDefault="00AC629F" w:rsidP="00AC629F">
      <w:pPr>
        <w:rPr>
          <w:sz w:val="24"/>
          <w:szCs w:val="24"/>
        </w:rPr>
      </w:pPr>
    </w:p>
    <w:p w14:paraId="1C93BE67" w14:textId="77777777" w:rsidR="00AC629F" w:rsidRPr="00AC629F" w:rsidRDefault="00AC629F" w:rsidP="005A4E72">
      <w:pPr>
        <w:numPr>
          <w:ilvl w:val="0"/>
          <w:numId w:val="6"/>
        </w:numPr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Отрицательные стороны курсового проекта ____________________________</w:t>
      </w:r>
      <w:r w:rsidRPr="00AC629F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FC28F7" w14:textId="77777777" w:rsidR="00AC629F" w:rsidRPr="00AC629F" w:rsidRDefault="00AC629F" w:rsidP="00AC629F">
      <w:pPr>
        <w:ind w:left="567"/>
        <w:rPr>
          <w:sz w:val="24"/>
          <w:szCs w:val="24"/>
        </w:rPr>
      </w:pPr>
    </w:p>
    <w:p w14:paraId="66BC8ABB" w14:textId="77777777" w:rsidR="00AC629F" w:rsidRPr="00AC629F" w:rsidRDefault="00AC629F" w:rsidP="005A4E72">
      <w:pPr>
        <w:numPr>
          <w:ilvl w:val="0"/>
          <w:numId w:val="6"/>
        </w:numPr>
        <w:ind w:left="0" w:firstLine="567"/>
        <w:rPr>
          <w:sz w:val="24"/>
          <w:szCs w:val="24"/>
        </w:rPr>
      </w:pPr>
      <w:r w:rsidRPr="00AC629F">
        <w:rPr>
          <w:sz w:val="24"/>
          <w:szCs w:val="24"/>
        </w:rPr>
        <w:t>Общие выводы и предложения по курсовому проекту _______________________</w:t>
      </w:r>
      <w:r w:rsidRPr="00AC629F">
        <w:rPr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2323A3" w14:textId="77777777" w:rsidR="00AC629F" w:rsidRPr="00AC629F" w:rsidRDefault="00AC629F" w:rsidP="00AC629F">
      <w:pPr>
        <w:rPr>
          <w:sz w:val="24"/>
          <w:szCs w:val="24"/>
        </w:rPr>
      </w:pPr>
    </w:p>
    <w:p w14:paraId="611B2025" w14:textId="77777777" w:rsidR="00AC629F" w:rsidRPr="00AC629F" w:rsidRDefault="00AC629F" w:rsidP="00AC629F">
      <w:pPr>
        <w:ind w:left="567"/>
        <w:rPr>
          <w:sz w:val="24"/>
          <w:szCs w:val="24"/>
        </w:rPr>
      </w:pPr>
    </w:p>
    <w:p w14:paraId="68AD15EA" w14:textId="77777777" w:rsidR="00AC629F" w:rsidRPr="00AC629F" w:rsidRDefault="00AC629F" w:rsidP="005A4E72">
      <w:pPr>
        <w:numPr>
          <w:ilvl w:val="0"/>
          <w:numId w:val="6"/>
        </w:numPr>
        <w:rPr>
          <w:sz w:val="24"/>
          <w:szCs w:val="24"/>
        </w:rPr>
      </w:pPr>
      <w:r w:rsidRPr="00AC629F">
        <w:rPr>
          <w:sz w:val="24"/>
          <w:szCs w:val="24"/>
        </w:rPr>
        <w:t>Оценка курсового проекта _____________________________________</w:t>
      </w:r>
    </w:p>
    <w:p w14:paraId="532E901E" w14:textId="77777777" w:rsidR="00AC629F" w:rsidRPr="00AC629F" w:rsidRDefault="00AC629F" w:rsidP="00AC629F">
      <w:pPr>
        <w:ind w:firstLine="567"/>
        <w:rPr>
          <w:sz w:val="24"/>
          <w:szCs w:val="24"/>
        </w:rPr>
      </w:pPr>
    </w:p>
    <w:p w14:paraId="3C5BAE22" w14:textId="77777777" w:rsidR="00AC629F" w:rsidRPr="00AC629F" w:rsidRDefault="00AC629F" w:rsidP="00AC629F">
      <w:pPr>
        <w:ind w:firstLine="567"/>
        <w:rPr>
          <w:sz w:val="24"/>
          <w:szCs w:val="24"/>
        </w:rPr>
      </w:pPr>
    </w:p>
    <w:p w14:paraId="24342306" w14:textId="77777777" w:rsidR="00AC629F" w:rsidRPr="00AC629F" w:rsidRDefault="00AC629F" w:rsidP="00AC629F">
      <w:pPr>
        <w:ind w:firstLine="567"/>
        <w:rPr>
          <w:sz w:val="24"/>
          <w:szCs w:val="24"/>
        </w:rPr>
      </w:pPr>
    </w:p>
    <w:p w14:paraId="7F305A64" w14:textId="77777777" w:rsidR="00AC629F" w:rsidRPr="00AC629F" w:rsidRDefault="00AC629F" w:rsidP="00AC629F">
      <w:pPr>
        <w:ind w:firstLine="567"/>
        <w:rPr>
          <w:sz w:val="24"/>
          <w:szCs w:val="24"/>
        </w:rPr>
      </w:pPr>
      <w:r w:rsidRPr="00AC629F">
        <w:rPr>
          <w:sz w:val="24"/>
          <w:szCs w:val="24"/>
        </w:rPr>
        <w:t>Руководитель курсового проекта______________________________________</w:t>
      </w:r>
    </w:p>
    <w:p w14:paraId="7D08BDE3" w14:textId="77777777" w:rsidR="00AC629F" w:rsidRPr="00AC629F" w:rsidRDefault="00AC629F" w:rsidP="00AC629F">
      <w:pPr>
        <w:ind w:firstLine="567"/>
        <w:rPr>
          <w:sz w:val="24"/>
          <w:szCs w:val="24"/>
        </w:rPr>
      </w:pPr>
      <w:r>
        <w:rPr>
          <w:sz w:val="24"/>
          <w:szCs w:val="24"/>
        </w:rPr>
        <w:t>«___» ______________ 20</w:t>
      </w:r>
      <w:r w:rsidRPr="00AC629F">
        <w:rPr>
          <w:sz w:val="24"/>
          <w:szCs w:val="24"/>
        </w:rPr>
        <w:t>__ г.</w:t>
      </w:r>
    </w:p>
    <w:p w14:paraId="5369AE91" w14:textId="77777777" w:rsidR="00AC629F" w:rsidRDefault="00AC629F" w:rsidP="00AC629F"/>
    <w:p w14:paraId="6DE9FDB1" w14:textId="77777777" w:rsidR="00AC629F" w:rsidRDefault="00AC629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4B66444" w14:textId="6C219FF2" w:rsidR="00AC629F" w:rsidRPr="00AC629F" w:rsidRDefault="001F0576" w:rsidP="00657B2F">
      <w:pPr>
        <w:pStyle w:val="12"/>
        <w:jc w:val="right"/>
      </w:pPr>
      <w:bookmarkStart w:id="16" w:name="_Toc31733136"/>
      <w:r>
        <w:lastRenderedPageBreak/>
        <w:t xml:space="preserve">Приложение </w:t>
      </w:r>
      <w:r w:rsidR="00657B2F">
        <w:t>4</w:t>
      </w:r>
      <w:bookmarkEnd w:id="16"/>
    </w:p>
    <w:p w14:paraId="296D30D2" w14:textId="77777777" w:rsidR="00162947" w:rsidRPr="00EE4A67" w:rsidRDefault="00162947" w:rsidP="00162947">
      <w:pPr>
        <w:jc w:val="center"/>
        <w:rPr>
          <w:sz w:val="24"/>
          <w:szCs w:val="24"/>
        </w:rPr>
      </w:pPr>
      <w:r w:rsidRPr="009F782C">
        <w:rPr>
          <w:sz w:val="24"/>
          <w:szCs w:val="24"/>
        </w:rPr>
        <w:t>Г</w:t>
      </w:r>
      <w:r>
        <w:rPr>
          <w:sz w:val="24"/>
          <w:szCs w:val="24"/>
        </w:rPr>
        <w:t>ПОУ ЯО</w:t>
      </w:r>
    </w:p>
    <w:p w14:paraId="5CF6BFE1" w14:textId="77777777" w:rsidR="00162947" w:rsidRPr="009F782C" w:rsidRDefault="00162947" w:rsidP="00162947">
      <w:pPr>
        <w:pStyle w:val="a8"/>
        <w:widowControl w:val="0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9F782C">
        <w:rPr>
          <w:rFonts w:ascii="Times New Roman" w:hAnsi="Times New Roman"/>
          <w:b w:val="0"/>
          <w:color w:val="auto"/>
          <w:sz w:val="24"/>
          <w:szCs w:val="24"/>
        </w:rPr>
        <w:t>Ярославский градостроительный колледж</w:t>
      </w:r>
    </w:p>
    <w:p w14:paraId="012C018B" w14:textId="77777777" w:rsidR="00162947" w:rsidRPr="009F782C" w:rsidRDefault="00162947" w:rsidP="00162947">
      <w:pPr>
        <w:pStyle w:val="20"/>
        <w:tabs>
          <w:tab w:val="center" w:pos="5102"/>
          <w:tab w:val="left" w:pos="9276"/>
        </w:tabs>
        <w:rPr>
          <w:b/>
          <w:i/>
          <w:sz w:val="24"/>
          <w:szCs w:val="24"/>
        </w:rPr>
      </w:pPr>
    </w:p>
    <w:tbl>
      <w:tblPr>
        <w:tblW w:w="9789" w:type="dxa"/>
        <w:jc w:val="center"/>
        <w:tblLook w:val="0000" w:firstRow="0" w:lastRow="0" w:firstColumn="0" w:lastColumn="0" w:noHBand="0" w:noVBand="0"/>
      </w:tblPr>
      <w:tblGrid>
        <w:gridCol w:w="4683"/>
        <w:gridCol w:w="1121"/>
        <w:gridCol w:w="1560"/>
        <w:gridCol w:w="240"/>
        <w:gridCol w:w="2185"/>
      </w:tblGrid>
      <w:tr w:rsidR="00162947" w:rsidRPr="009F782C" w14:paraId="4E3FC2DC" w14:textId="77777777" w:rsidTr="00BD6B8E">
        <w:trPr>
          <w:trHeight w:val="61"/>
          <w:jc w:val="center"/>
        </w:trPr>
        <w:tc>
          <w:tcPr>
            <w:tcW w:w="4683" w:type="dxa"/>
            <w:vMerge w:val="restart"/>
          </w:tcPr>
          <w:p w14:paraId="1043ED11" w14:textId="77777777" w:rsidR="00162947" w:rsidRPr="009F782C" w:rsidRDefault="00162947" w:rsidP="00BD6B8E">
            <w:pPr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>Рассмотрено и одобрено на заседании</w:t>
            </w:r>
          </w:p>
          <w:p w14:paraId="18EA682A" w14:textId="77777777" w:rsidR="00162947" w:rsidRPr="009F782C" w:rsidRDefault="00162947" w:rsidP="00BD6B8E">
            <w:pPr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 xml:space="preserve"> кафедры ИТ </w:t>
            </w:r>
          </w:p>
          <w:p w14:paraId="73AAE111" w14:textId="77777777" w:rsidR="00162947" w:rsidRPr="009F782C" w:rsidRDefault="00162947" w:rsidP="00BD6B8E">
            <w:pPr>
              <w:ind w:left="-22"/>
              <w:rPr>
                <w:sz w:val="24"/>
                <w:szCs w:val="24"/>
              </w:rPr>
            </w:pPr>
          </w:p>
          <w:p w14:paraId="7D894E82" w14:textId="758C604C" w:rsidR="00162947" w:rsidRPr="009F782C" w:rsidRDefault="00162947" w:rsidP="00BD6B8E">
            <w:pPr>
              <w:ind w:left="-22"/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 xml:space="preserve">Протокол № </w:t>
            </w:r>
            <w:r>
              <w:rPr>
                <w:sz w:val="24"/>
                <w:szCs w:val="24"/>
              </w:rPr>
              <w:t>_</w:t>
            </w:r>
            <w:r w:rsidRPr="009F782C">
              <w:rPr>
                <w:sz w:val="24"/>
                <w:szCs w:val="24"/>
              </w:rPr>
              <w:t xml:space="preserve">   от </w:t>
            </w:r>
            <w:r>
              <w:rPr>
                <w:sz w:val="24"/>
                <w:szCs w:val="24"/>
              </w:rPr>
              <w:t>_______</w:t>
            </w:r>
            <w:r w:rsidRPr="009F782C">
              <w:rPr>
                <w:sz w:val="24"/>
                <w:szCs w:val="24"/>
              </w:rPr>
              <w:t xml:space="preserve">  20</w:t>
            </w:r>
            <w:r>
              <w:rPr>
                <w:sz w:val="24"/>
                <w:szCs w:val="24"/>
              </w:rPr>
              <w:t>_</w:t>
            </w:r>
            <w:r w:rsidRPr="009F782C">
              <w:rPr>
                <w:sz w:val="24"/>
                <w:szCs w:val="24"/>
              </w:rPr>
              <w:t xml:space="preserve"> г.</w:t>
            </w:r>
          </w:p>
          <w:p w14:paraId="1795C717" w14:textId="77777777" w:rsidR="00162947" w:rsidRPr="009F782C" w:rsidRDefault="00162947" w:rsidP="00BD6B8E">
            <w:pPr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 xml:space="preserve">Рук. кафедры ИТ _______ </w:t>
            </w:r>
            <w:r>
              <w:rPr>
                <w:sz w:val="24"/>
                <w:szCs w:val="24"/>
              </w:rPr>
              <w:t>Неделяева Н.А.</w:t>
            </w:r>
          </w:p>
          <w:p w14:paraId="68038C8D" w14:textId="77777777" w:rsidR="00162947" w:rsidRPr="009F782C" w:rsidRDefault="00162947" w:rsidP="00BD6B8E">
            <w:pPr>
              <w:pStyle w:val="af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6B33FD33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85" w:type="dxa"/>
            <w:gridSpan w:val="3"/>
          </w:tcPr>
          <w:p w14:paraId="448570A8" w14:textId="77777777" w:rsidR="00162947" w:rsidRPr="009F782C" w:rsidRDefault="00162947" w:rsidP="00BD6B8E">
            <w:pPr>
              <w:pStyle w:val="af0"/>
              <w:jc w:val="center"/>
              <w:rPr>
                <w:sz w:val="24"/>
                <w:szCs w:val="24"/>
              </w:rPr>
            </w:pPr>
            <w:r w:rsidRPr="009F782C">
              <w:rPr>
                <w:spacing w:val="-1"/>
                <w:sz w:val="24"/>
                <w:szCs w:val="24"/>
              </w:rPr>
              <w:t>УТВЕРЖДАЮ</w:t>
            </w:r>
          </w:p>
        </w:tc>
      </w:tr>
      <w:tr w:rsidR="00162947" w:rsidRPr="009F782C" w14:paraId="7CD5CEAA" w14:textId="77777777" w:rsidTr="00BD6B8E">
        <w:trPr>
          <w:trHeight w:val="61"/>
          <w:jc w:val="center"/>
        </w:trPr>
        <w:tc>
          <w:tcPr>
            <w:tcW w:w="4683" w:type="dxa"/>
            <w:vMerge/>
          </w:tcPr>
          <w:p w14:paraId="7F2345FD" w14:textId="77777777" w:rsidR="00162947" w:rsidRPr="009F782C" w:rsidRDefault="00162947" w:rsidP="00BD6B8E">
            <w:pPr>
              <w:pStyle w:val="af0"/>
              <w:jc w:val="right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0740F379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85" w:type="dxa"/>
            <w:gridSpan w:val="3"/>
          </w:tcPr>
          <w:p w14:paraId="61C92679" w14:textId="77777777" w:rsidR="00162947" w:rsidRPr="009F782C" w:rsidRDefault="00162947" w:rsidP="00BD6B8E">
            <w:pPr>
              <w:pStyle w:val="af0"/>
              <w:jc w:val="center"/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>Зав. отделением  ИТУП</w:t>
            </w:r>
          </w:p>
        </w:tc>
      </w:tr>
      <w:tr w:rsidR="00162947" w:rsidRPr="009F782C" w14:paraId="5959E6BC" w14:textId="77777777" w:rsidTr="00BD6B8E">
        <w:trPr>
          <w:trHeight w:val="61"/>
          <w:jc w:val="center"/>
        </w:trPr>
        <w:tc>
          <w:tcPr>
            <w:tcW w:w="4683" w:type="dxa"/>
            <w:vMerge/>
          </w:tcPr>
          <w:p w14:paraId="31664060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3AC07D04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588C9A4" w14:textId="77777777" w:rsidR="00162947" w:rsidRPr="009F782C" w:rsidRDefault="00162947" w:rsidP="00BD6B8E">
            <w:pPr>
              <w:pStyle w:val="af0"/>
              <w:rPr>
                <w:sz w:val="24"/>
                <w:szCs w:val="24"/>
              </w:rPr>
            </w:pPr>
          </w:p>
          <w:p w14:paraId="6BAC3B1E" w14:textId="77777777" w:rsidR="00162947" w:rsidRPr="009F782C" w:rsidRDefault="00162947" w:rsidP="00BD6B8E">
            <w:pPr>
              <w:pStyle w:val="af0"/>
              <w:rPr>
                <w:sz w:val="24"/>
                <w:szCs w:val="24"/>
              </w:rPr>
            </w:pPr>
          </w:p>
        </w:tc>
        <w:tc>
          <w:tcPr>
            <w:tcW w:w="240" w:type="dxa"/>
          </w:tcPr>
          <w:p w14:paraId="4964E3FC" w14:textId="77777777" w:rsidR="00162947" w:rsidRPr="009F782C" w:rsidRDefault="00162947" w:rsidP="00BD6B8E">
            <w:pPr>
              <w:pStyle w:val="af0"/>
              <w:jc w:val="right"/>
              <w:rPr>
                <w:sz w:val="24"/>
                <w:szCs w:val="24"/>
              </w:rPr>
            </w:pPr>
          </w:p>
        </w:tc>
        <w:tc>
          <w:tcPr>
            <w:tcW w:w="2185" w:type="dxa"/>
          </w:tcPr>
          <w:p w14:paraId="3E8B1E94" w14:textId="77777777" w:rsidR="00162947" w:rsidRPr="009F782C" w:rsidRDefault="00162947" w:rsidP="00BD6B8E">
            <w:pPr>
              <w:pStyle w:val="af0"/>
              <w:ind w:left="-108"/>
              <w:jc w:val="right"/>
              <w:rPr>
                <w:sz w:val="24"/>
                <w:szCs w:val="24"/>
              </w:rPr>
            </w:pPr>
          </w:p>
          <w:p w14:paraId="7A20DA0C" w14:textId="77777777" w:rsidR="00162947" w:rsidRPr="009F782C" w:rsidRDefault="00162947" w:rsidP="00BD6B8E">
            <w:pPr>
              <w:pStyle w:val="af0"/>
              <w:ind w:left="-108"/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>О.А. Цеглярская</w:t>
            </w:r>
          </w:p>
        </w:tc>
      </w:tr>
      <w:tr w:rsidR="00162947" w:rsidRPr="009F782C" w14:paraId="29B9DB20" w14:textId="77777777" w:rsidTr="00BD6B8E">
        <w:trPr>
          <w:trHeight w:val="51"/>
          <w:jc w:val="center"/>
        </w:trPr>
        <w:tc>
          <w:tcPr>
            <w:tcW w:w="4683" w:type="dxa"/>
            <w:vMerge/>
          </w:tcPr>
          <w:p w14:paraId="68F5952F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1" w:type="dxa"/>
          </w:tcPr>
          <w:p w14:paraId="30691294" w14:textId="77777777" w:rsidR="00162947" w:rsidRPr="009F782C" w:rsidRDefault="00162947" w:rsidP="00BD6B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85" w:type="dxa"/>
            <w:gridSpan w:val="3"/>
          </w:tcPr>
          <w:p w14:paraId="49FA7DD3" w14:textId="1F64193A" w:rsidR="00162947" w:rsidRPr="009F782C" w:rsidRDefault="00162947" w:rsidP="00162947">
            <w:pPr>
              <w:pStyle w:val="af0"/>
              <w:rPr>
                <w:sz w:val="24"/>
                <w:szCs w:val="24"/>
              </w:rPr>
            </w:pPr>
            <w:r w:rsidRPr="009F782C">
              <w:rPr>
                <w:sz w:val="24"/>
                <w:szCs w:val="24"/>
              </w:rPr>
              <w:t>«__» ____________          20</w:t>
            </w:r>
            <w:r>
              <w:rPr>
                <w:sz w:val="24"/>
                <w:szCs w:val="24"/>
              </w:rPr>
              <w:t>__</w:t>
            </w:r>
            <w:r w:rsidRPr="009F782C">
              <w:rPr>
                <w:sz w:val="24"/>
                <w:szCs w:val="24"/>
              </w:rPr>
              <w:t xml:space="preserve"> г.    </w:t>
            </w:r>
          </w:p>
        </w:tc>
      </w:tr>
    </w:tbl>
    <w:p w14:paraId="097C71D4" w14:textId="77777777" w:rsidR="00162947" w:rsidRPr="00EE4A67" w:rsidRDefault="00162947" w:rsidP="00162947">
      <w:pPr>
        <w:tabs>
          <w:tab w:val="center" w:pos="5133"/>
          <w:tab w:val="left" w:pos="7920"/>
        </w:tabs>
        <w:jc w:val="center"/>
        <w:rPr>
          <w:b/>
          <w:caps/>
          <w:sz w:val="24"/>
          <w:szCs w:val="24"/>
        </w:rPr>
      </w:pPr>
      <w:r w:rsidRPr="00EE4A67">
        <w:rPr>
          <w:b/>
          <w:caps/>
          <w:sz w:val="24"/>
          <w:szCs w:val="24"/>
        </w:rPr>
        <w:t>График выполнения курсового проекта</w:t>
      </w:r>
    </w:p>
    <w:p w14:paraId="06279634" w14:textId="0DBCDF5C" w:rsidR="00162947" w:rsidRPr="009034E7" w:rsidRDefault="00162947" w:rsidP="00162947">
      <w:pPr>
        <w:jc w:val="center"/>
        <w:rPr>
          <w:b/>
          <w:color w:val="000000"/>
          <w:sz w:val="24"/>
          <w:szCs w:val="24"/>
        </w:rPr>
      </w:pPr>
      <w:r w:rsidRPr="00EE4A67">
        <w:rPr>
          <w:sz w:val="24"/>
          <w:szCs w:val="24"/>
        </w:rPr>
        <w:t xml:space="preserve">по </w:t>
      </w:r>
      <w:r>
        <w:rPr>
          <w:b/>
          <w:sz w:val="24"/>
        </w:rPr>
        <w:t>МДК.0</w:t>
      </w:r>
      <w:r w:rsidR="00613E18">
        <w:rPr>
          <w:b/>
          <w:sz w:val="24"/>
        </w:rPr>
        <w:t>9</w:t>
      </w:r>
      <w:r>
        <w:rPr>
          <w:b/>
          <w:sz w:val="24"/>
        </w:rPr>
        <w:t>.02</w:t>
      </w:r>
      <w:r w:rsidRPr="00790A61">
        <w:rPr>
          <w:b/>
          <w:sz w:val="24"/>
        </w:rPr>
        <w:t xml:space="preserve"> </w:t>
      </w:r>
      <w:r w:rsidRPr="009034E7">
        <w:rPr>
          <w:b/>
          <w:color w:val="000000"/>
          <w:sz w:val="24"/>
          <w:szCs w:val="24"/>
        </w:rPr>
        <w:t>«Оптимизация веб-приложений»</w:t>
      </w:r>
    </w:p>
    <w:p w14:paraId="37BA079B" w14:textId="33C5657E" w:rsidR="00162947" w:rsidRPr="00EE4A67" w:rsidRDefault="00162947" w:rsidP="00162947">
      <w:pPr>
        <w:jc w:val="center"/>
        <w:rPr>
          <w:b/>
          <w:sz w:val="24"/>
          <w:szCs w:val="24"/>
        </w:rPr>
      </w:pPr>
      <w:r w:rsidRPr="00EE4A67">
        <w:rPr>
          <w:b/>
          <w:sz w:val="24"/>
          <w:szCs w:val="24"/>
        </w:rPr>
        <w:t>во 2 семестре 20</w:t>
      </w:r>
      <w:r>
        <w:rPr>
          <w:b/>
          <w:sz w:val="24"/>
          <w:szCs w:val="24"/>
        </w:rPr>
        <w:t>__</w:t>
      </w:r>
      <w:r w:rsidRPr="00EE4A67">
        <w:rPr>
          <w:b/>
          <w:sz w:val="24"/>
          <w:szCs w:val="24"/>
        </w:rPr>
        <w:t>-20</w:t>
      </w:r>
      <w:r>
        <w:rPr>
          <w:b/>
          <w:sz w:val="24"/>
          <w:szCs w:val="24"/>
        </w:rPr>
        <w:t>__</w:t>
      </w:r>
      <w:r w:rsidRPr="00EE4A67">
        <w:rPr>
          <w:b/>
          <w:sz w:val="24"/>
          <w:szCs w:val="24"/>
        </w:rPr>
        <w:t xml:space="preserve"> учебного года</w:t>
      </w:r>
    </w:p>
    <w:p w14:paraId="76C2A06B" w14:textId="77777777" w:rsidR="00162947" w:rsidRDefault="00162947" w:rsidP="00162947">
      <w:pPr>
        <w:pStyle w:val="10"/>
        <w:ind w:left="567" w:right="282"/>
        <w:rPr>
          <w:bCs w:val="0"/>
          <w:sz w:val="24"/>
          <w:szCs w:val="24"/>
        </w:rPr>
      </w:pPr>
      <w:r>
        <w:rPr>
          <w:b w:val="0"/>
          <w:sz w:val="24"/>
          <w:szCs w:val="24"/>
        </w:rPr>
        <w:t xml:space="preserve">группа </w:t>
      </w:r>
      <w:r w:rsidRPr="00873F0E">
        <w:rPr>
          <w:bCs w:val="0"/>
          <w:sz w:val="24"/>
          <w:szCs w:val="24"/>
        </w:rPr>
        <w:t>Группы ИС</w:t>
      </w:r>
      <w:r w:rsidRPr="00FC6B6F">
        <w:rPr>
          <w:bCs w:val="0"/>
          <w:sz w:val="24"/>
          <w:szCs w:val="24"/>
        </w:rPr>
        <w:t>1-31</w:t>
      </w:r>
      <w:r>
        <w:rPr>
          <w:bCs w:val="0"/>
          <w:sz w:val="24"/>
          <w:szCs w:val="24"/>
        </w:rPr>
        <w:t>/ИС1-32/ИС2-22</w:t>
      </w:r>
      <w:r w:rsidRPr="00873F0E">
        <w:rPr>
          <w:bCs w:val="0"/>
          <w:sz w:val="24"/>
          <w:szCs w:val="24"/>
        </w:rPr>
        <w:t xml:space="preserve"> </w:t>
      </w:r>
    </w:p>
    <w:p w14:paraId="23912448" w14:textId="77777777" w:rsidR="00162947" w:rsidRPr="00285C49" w:rsidRDefault="00162947" w:rsidP="00162947">
      <w:pPr>
        <w:jc w:val="center"/>
        <w:rPr>
          <w:b/>
          <w:sz w:val="24"/>
          <w:szCs w:val="24"/>
        </w:rPr>
      </w:pPr>
      <w:r w:rsidRPr="00EE4A67">
        <w:rPr>
          <w:b/>
          <w:sz w:val="24"/>
          <w:szCs w:val="24"/>
        </w:rPr>
        <w:t xml:space="preserve">специальность </w:t>
      </w:r>
      <w:ins w:id="17" w:author="Anna" w:date="2016-08-26T13:09:00Z">
        <w:r w:rsidRPr="00285C49">
          <w:rPr>
            <w:b/>
            <w:bCs/>
            <w:sz w:val="24"/>
            <w:szCs w:val="24"/>
            <w:u w:val="single"/>
          </w:rPr>
          <w:t>09.02.0</w:t>
        </w:r>
      </w:ins>
      <w:r w:rsidRPr="00285C49">
        <w:rPr>
          <w:b/>
          <w:bCs/>
          <w:sz w:val="24"/>
          <w:szCs w:val="24"/>
          <w:u w:val="single"/>
        </w:rPr>
        <w:t>7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4101"/>
        <w:gridCol w:w="1967"/>
        <w:gridCol w:w="1578"/>
      </w:tblGrid>
      <w:tr w:rsidR="00162947" w:rsidRPr="00B66634" w14:paraId="1474B420" w14:textId="77777777" w:rsidTr="00BD6B8E">
        <w:trPr>
          <w:trHeight w:val="838"/>
          <w:jc w:val="center"/>
        </w:trPr>
        <w:tc>
          <w:tcPr>
            <w:tcW w:w="975" w:type="dxa"/>
          </w:tcPr>
          <w:p w14:paraId="60B63AA9" w14:textId="77777777" w:rsidR="00162947" w:rsidRPr="005562CD" w:rsidRDefault="00162947" w:rsidP="00BD6B8E">
            <w:pPr>
              <w:jc w:val="center"/>
              <w:rPr>
                <w:b/>
                <w:sz w:val="24"/>
                <w:szCs w:val="24"/>
              </w:rPr>
            </w:pPr>
            <w:r w:rsidRPr="005562CD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4101" w:type="dxa"/>
          </w:tcPr>
          <w:p w14:paraId="49F53DE2" w14:textId="77777777" w:rsidR="00162947" w:rsidRPr="005562CD" w:rsidRDefault="00162947" w:rsidP="00BD6B8E">
            <w:pPr>
              <w:jc w:val="center"/>
              <w:rPr>
                <w:b/>
                <w:sz w:val="24"/>
                <w:szCs w:val="24"/>
              </w:rPr>
            </w:pPr>
            <w:r w:rsidRPr="005562CD">
              <w:rPr>
                <w:b/>
                <w:sz w:val="24"/>
                <w:szCs w:val="24"/>
              </w:rPr>
              <w:t>Этап работы</w:t>
            </w:r>
          </w:p>
        </w:tc>
        <w:tc>
          <w:tcPr>
            <w:tcW w:w="1967" w:type="dxa"/>
          </w:tcPr>
          <w:p w14:paraId="6053F4CC" w14:textId="77777777" w:rsidR="00162947" w:rsidRPr="005562CD" w:rsidRDefault="00162947" w:rsidP="00BD6B8E">
            <w:pPr>
              <w:jc w:val="center"/>
              <w:rPr>
                <w:b/>
                <w:sz w:val="24"/>
                <w:szCs w:val="24"/>
              </w:rPr>
            </w:pPr>
            <w:r w:rsidRPr="005562CD">
              <w:rPr>
                <w:b/>
                <w:sz w:val="24"/>
                <w:szCs w:val="24"/>
              </w:rPr>
              <w:t>Нормы времени на выполнение (недель)</w:t>
            </w:r>
          </w:p>
        </w:tc>
        <w:tc>
          <w:tcPr>
            <w:tcW w:w="1578" w:type="dxa"/>
          </w:tcPr>
          <w:p w14:paraId="0FE30CF4" w14:textId="77777777" w:rsidR="00162947" w:rsidRPr="005562CD" w:rsidRDefault="00162947" w:rsidP="00BD6B8E">
            <w:pPr>
              <w:jc w:val="center"/>
              <w:rPr>
                <w:b/>
                <w:sz w:val="24"/>
                <w:szCs w:val="24"/>
              </w:rPr>
            </w:pPr>
            <w:r w:rsidRPr="005562CD">
              <w:rPr>
                <w:b/>
                <w:sz w:val="24"/>
                <w:szCs w:val="24"/>
              </w:rPr>
              <w:t>Срок выполнения</w:t>
            </w:r>
          </w:p>
        </w:tc>
      </w:tr>
      <w:tr w:rsidR="00162947" w:rsidRPr="00EE4A67" w14:paraId="67F600CC" w14:textId="77777777" w:rsidTr="00BD6B8E">
        <w:trPr>
          <w:trHeight w:val="489"/>
          <w:jc w:val="center"/>
        </w:trPr>
        <w:tc>
          <w:tcPr>
            <w:tcW w:w="975" w:type="dxa"/>
          </w:tcPr>
          <w:p w14:paraId="5C2EEE0A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4101" w:type="dxa"/>
          </w:tcPr>
          <w:p w14:paraId="0F6EDB3D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 xml:space="preserve">Выдача задания. Требования к курсовому проекту. Структура  курсового проекта. </w:t>
            </w:r>
          </w:p>
        </w:tc>
        <w:tc>
          <w:tcPr>
            <w:tcW w:w="1967" w:type="dxa"/>
          </w:tcPr>
          <w:p w14:paraId="2ADD7254" w14:textId="77777777" w:rsidR="00162947" w:rsidRPr="00EE4A67" w:rsidRDefault="00162947" w:rsidP="00BD6B8E">
            <w:pPr>
              <w:rPr>
                <w:b/>
                <w:sz w:val="24"/>
                <w:szCs w:val="24"/>
              </w:rPr>
            </w:pPr>
          </w:p>
        </w:tc>
        <w:tc>
          <w:tcPr>
            <w:tcW w:w="1578" w:type="dxa"/>
          </w:tcPr>
          <w:p w14:paraId="0C77B8B7" w14:textId="77777777" w:rsidR="00162947" w:rsidRPr="00EE4A67" w:rsidRDefault="00162947" w:rsidP="00BD6B8E">
            <w:pPr>
              <w:rPr>
                <w:sz w:val="24"/>
                <w:szCs w:val="24"/>
              </w:rPr>
            </w:pPr>
          </w:p>
        </w:tc>
      </w:tr>
      <w:tr w:rsidR="00162947" w:rsidRPr="00EE4A67" w14:paraId="5AD345C8" w14:textId="77777777" w:rsidTr="00BD6B8E">
        <w:trPr>
          <w:trHeight w:val="489"/>
          <w:jc w:val="center"/>
        </w:trPr>
        <w:tc>
          <w:tcPr>
            <w:tcW w:w="975" w:type="dxa"/>
          </w:tcPr>
          <w:p w14:paraId="6389746A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2</w:t>
            </w:r>
          </w:p>
        </w:tc>
        <w:tc>
          <w:tcPr>
            <w:tcW w:w="4101" w:type="dxa"/>
          </w:tcPr>
          <w:p w14:paraId="2B43EC56" w14:textId="77777777" w:rsidR="00162947" w:rsidRPr="006D7BFC" w:rsidRDefault="00162947" w:rsidP="00BD6B8E">
            <w:pPr>
              <w:pStyle w:val="Default"/>
            </w:pPr>
            <w:r w:rsidRPr="006D7BFC">
              <w:t xml:space="preserve">Определение целей и требований </w:t>
            </w:r>
            <w:r>
              <w:t xml:space="preserve">к </w:t>
            </w:r>
            <w:r w:rsidRPr="00693453">
              <w:t>Web-сайта</w:t>
            </w:r>
          </w:p>
        </w:tc>
        <w:tc>
          <w:tcPr>
            <w:tcW w:w="1967" w:type="dxa"/>
          </w:tcPr>
          <w:p w14:paraId="67CE734F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762A9641" w14:textId="36D36499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459367FB" w14:textId="77777777" w:rsidTr="00BD6B8E">
        <w:trPr>
          <w:trHeight w:val="489"/>
          <w:jc w:val="center"/>
        </w:trPr>
        <w:tc>
          <w:tcPr>
            <w:tcW w:w="975" w:type="dxa"/>
          </w:tcPr>
          <w:p w14:paraId="7628E165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3</w:t>
            </w:r>
          </w:p>
        </w:tc>
        <w:tc>
          <w:tcPr>
            <w:tcW w:w="4101" w:type="dxa"/>
          </w:tcPr>
          <w:p w14:paraId="195BD46F" w14:textId="77777777" w:rsidR="00162947" w:rsidRPr="006D7BFC" w:rsidRDefault="00162947" w:rsidP="00BD6B8E">
            <w:pPr>
              <w:pStyle w:val="Default"/>
            </w:pPr>
            <w:r w:rsidRPr="006D7BFC">
              <w:t>Сбор семантического ядра</w:t>
            </w:r>
          </w:p>
        </w:tc>
        <w:tc>
          <w:tcPr>
            <w:tcW w:w="1967" w:type="dxa"/>
          </w:tcPr>
          <w:p w14:paraId="72F159CC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300EDF25" w14:textId="66C7028B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0EBF540A" w14:textId="77777777" w:rsidTr="00BD6B8E">
        <w:trPr>
          <w:trHeight w:val="525"/>
          <w:jc w:val="center"/>
        </w:trPr>
        <w:tc>
          <w:tcPr>
            <w:tcW w:w="975" w:type="dxa"/>
          </w:tcPr>
          <w:p w14:paraId="4308E458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4</w:t>
            </w:r>
          </w:p>
        </w:tc>
        <w:tc>
          <w:tcPr>
            <w:tcW w:w="4101" w:type="dxa"/>
          </w:tcPr>
          <w:p w14:paraId="472CEDD8" w14:textId="77777777" w:rsidR="00162947" w:rsidRPr="006D7BFC" w:rsidRDefault="00162947" w:rsidP="00BD6B8E">
            <w:pPr>
              <w:pStyle w:val="Default"/>
            </w:pPr>
            <w:r w:rsidRPr="006D7BFC">
              <w:t xml:space="preserve">Разработка структуры сайта с учетом </w:t>
            </w:r>
            <w:r w:rsidRPr="006D7BFC">
              <w:rPr>
                <w:lang w:val="en-US"/>
              </w:rPr>
              <w:t>SEO</w:t>
            </w:r>
          </w:p>
        </w:tc>
        <w:tc>
          <w:tcPr>
            <w:tcW w:w="1967" w:type="dxa"/>
          </w:tcPr>
          <w:p w14:paraId="21AD4433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0F1E0C02" w14:textId="7BB97AD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18080459" w14:textId="77777777" w:rsidTr="00BD6B8E">
        <w:trPr>
          <w:trHeight w:val="534"/>
          <w:jc w:val="center"/>
        </w:trPr>
        <w:tc>
          <w:tcPr>
            <w:tcW w:w="975" w:type="dxa"/>
          </w:tcPr>
          <w:p w14:paraId="5D07B6A8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5</w:t>
            </w:r>
          </w:p>
        </w:tc>
        <w:tc>
          <w:tcPr>
            <w:tcW w:w="4101" w:type="dxa"/>
          </w:tcPr>
          <w:p w14:paraId="0BF73FA0" w14:textId="77777777" w:rsidR="00162947" w:rsidRPr="006D7BFC" w:rsidRDefault="00162947" w:rsidP="00BD6B8E">
            <w:pPr>
              <w:pStyle w:val="Default"/>
            </w:pPr>
            <w:r w:rsidRPr="006D7BFC">
              <w:t>Разработка дизайна</w:t>
            </w:r>
            <w:r>
              <w:t xml:space="preserve"> </w:t>
            </w:r>
            <w:r w:rsidRPr="00693453">
              <w:t>Web-сайта</w:t>
            </w:r>
          </w:p>
        </w:tc>
        <w:tc>
          <w:tcPr>
            <w:tcW w:w="1967" w:type="dxa"/>
          </w:tcPr>
          <w:p w14:paraId="27508284" w14:textId="77777777" w:rsidR="00162947" w:rsidRPr="00BF2369" w:rsidRDefault="00162947" w:rsidP="00BD6B8E">
            <w:pPr>
              <w:jc w:val="center"/>
              <w:rPr>
                <w:sz w:val="24"/>
                <w:szCs w:val="24"/>
                <w:lang w:val="en-US"/>
              </w:rPr>
            </w:pPr>
            <w:r w:rsidRPr="00BF236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1578" w:type="dxa"/>
          </w:tcPr>
          <w:p w14:paraId="56ABCDEE" w14:textId="15AA7CF9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47A8927F" w14:textId="77777777" w:rsidTr="00BD6B8E">
        <w:trPr>
          <w:jc w:val="center"/>
        </w:trPr>
        <w:tc>
          <w:tcPr>
            <w:tcW w:w="975" w:type="dxa"/>
          </w:tcPr>
          <w:p w14:paraId="069B787E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6</w:t>
            </w:r>
          </w:p>
        </w:tc>
        <w:tc>
          <w:tcPr>
            <w:tcW w:w="4101" w:type="dxa"/>
          </w:tcPr>
          <w:p w14:paraId="156A290E" w14:textId="77777777" w:rsidR="00162947" w:rsidRPr="006D7BFC" w:rsidRDefault="00162947" w:rsidP="00BD6B8E">
            <w:pPr>
              <w:pStyle w:val="Default"/>
            </w:pPr>
            <w:r w:rsidRPr="006D7BFC">
              <w:t>Разработка прототипа (плана) страниц (для различных размеров экранов)</w:t>
            </w:r>
          </w:p>
        </w:tc>
        <w:tc>
          <w:tcPr>
            <w:tcW w:w="1967" w:type="dxa"/>
          </w:tcPr>
          <w:p w14:paraId="24B5C92B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6CF32A3F" w14:textId="488921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22ECF4FF" w14:textId="77777777" w:rsidTr="00BD6B8E">
        <w:trPr>
          <w:jc w:val="center"/>
        </w:trPr>
        <w:tc>
          <w:tcPr>
            <w:tcW w:w="975" w:type="dxa"/>
          </w:tcPr>
          <w:p w14:paraId="2908E349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7</w:t>
            </w:r>
          </w:p>
        </w:tc>
        <w:tc>
          <w:tcPr>
            <w:tcW w:w="4101" w:type="dxa"/>
          </w:tcPr>
          <w:p w14:paraId="5504367E" w14:textId="77777777" w:rsidR="00162947" w:rsidRPr="006D7BFC" w:rsidRDefault="00162947" w:rsidP="00BD6B8E">
            <w:pPr>
              <w:pStyle w:val="Default"/>
            </w:pPr>
            <w:r w:rsidRPr="006D7BFC">
              <w:t xml:space="preserve">Вёрстка страниц  </w:t>
            </w:r>
          </w:p>
        </w:tc>
        <w:tc>
          <w:tcPr>
            <w:tcW w:w="1967" w:type="dxa"/>
          </w:tcPr>
          <w:p w14:paraId="1DAB6AD9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542ECFF6" w14:textId="4FD5B73C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7B84A06E" w14:textId="77777777" w:rsidTr="00BD6B8E">
        <w:trPr>
          <w:trHeight w:val="474"/>
          <w:jc w:val="center"/>
        </w:trPr>
        <w:tc>
          <w:tcPr>
            <w:tcW w:w="975" w:type="dxa"/>
          </w:tcPr>
          <w:p w14:paraId="777FB24D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8</w:t>
            </w:r>
          </w:p>
        </w:tc>
        <w:tc>
          <w:tcPr>
            <w:tcW w:w="4101" w:type="dxa"/>
          </w:tcPr>
          <w:p w14:paraId="78E821BD" w14:textId="77777777" w:rsidR="00162947" w:rsidRPr="006D7BFC" w:rsidRDefault="00162947" w:rsidP="00BD6B8E">
            <w:pPr>
              <w:pStyle w:val="Default"/>
            </w:pPr>
            <w:r w:rsidRPr="006D7BFC">
              <w:t xml:space="preserve">Программирование на стороне клиента (JS) </w:t>
            </w:r>
          </w:p>
        </w:tc>
        <w:tc>
          <w:tcPr>
            <w:tcW w:w="1967" w:type="dxa"/>
          </w:tcPr>
          <w:p w14:paraId="7C6353E8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0996DC0D" w14:textId="54E34CF1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20046A72" w14:textId="77777777" w:rsidTr="00BD6B8E">
        <w:trPr>
          <w:trHeight w:val="537"/>
          <w:jc w:val="center"/>
        </w:trPr>
        <w:tc>
          <w:tcPr>
            <w:tcW w:w="975" w:type="dxa"/>
          </w:tcPr>
          <w:p w14:paraId="2A0BA7A1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9</w:t>
            </w:r>
          </w:p>
        </w:tc>
        <w:tc>
          <w:tcPr>
            <w:tcW w:w="4101" w:type="dxa"/>
          </w:tcPr>
          <w:p w14:paraId="1C2A9525" w14:textId="24DE78E6" w:rsidR="00162947" w:rsidRPr="008F24B5" w:rsidRDefault="00162947" w:rsidP="00BD6B8E">
            <w:pPr>
              <w:pStyle w:val="Default"/>
            </w:pPr>
            <w:r w:rsidRPr="006D7BFC">
              <w:t>Программи</w:t>
            </w:r>
            <w:r w:rsidR="008F24B5">
              <w:t>рование на стороне сервера (PHP</w:t>
            </w:r>
            <w:r w:rsidR="008F24B5" w:rsidRPr="008F24B5">
              <w:t>)</w:t>
            </w:r>
          </w:p>
        </w:tc>
        <w:tc>
          <w:tcPr>
            <w:tcW w:w="1967" w:type="dxa"/>
          </w:tcPr>
          <w:p w14:paraId="28A87520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61A20771" w14:textId="2F0B92B8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382DB9EC" w14:textId="77777777" w:rsidTr="00BD6B8E">
        <w:trPr>
          <w:trHeight w:val="517"/>
          <w:jc w:val="center"/>
        </w:trPr>
        <w:tc>
          <w:tcPr>
            <w:tcW w:w="975" w:type="dxa"/>
          </w:tcPr>
          <w:p w14:paraId="64745C92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10</w:t>
            </w:r>
          </w:p>
        </w:tc>
        <w:tc>
          <w:tcPr>
            <w:tcW w:w="4101" w:type="dxa"/>
          </w:tcPr>
          <w:p w14:paraId="5F103FFA" w14:textId="77777777" w:rsidR="00162947" w:rsidRPr="006D7BFC" w:rsidRDefault="00162947" w:rsidP="00BD6B8E">
            <w:pPr>
              <w:pStyle w:val="Default"/>
            </w:pPr>
            <w:r w:rsidRPr="006D7BFC">
              <w:t>Наполнение контентом</w:t>
            </w:r>
            <w:r w:rsidRPr="006D7BFC">
              <w:rPr>
                <w:lang w:val="en-US"/>
              </w:rPr>
              <w:t xml:space="preserve"> </w:t>
            </w:r>
          </w:p>
        </w:tc>
        <w:tc>
          <w:tcPr>
            <w:tcW w:w="1967" w:type="dxa"/>
          </w:tcPr>
          <w:p w14:paraId="0D734C17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1B3AC1E9" w14:textId="6A085629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7CCAC633" w14:textId="77777777" w:rsidTr="00BD6B8E">
        <w:trPr>
          <w:trHeight w:val="517"/>
          <w:jc w:val="center"/>
        </w:trPr>
        <w:tc>
          <w:tcPr>
            <w:tcW w:w="975" w:type="dxa"/>
          </w:tcPr>
          <w:p w14:paraId="4D426801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11</w:t>
            </w:r>
          </w:p>
        </w:tc>
        <w:tc>
          <w:tcPr>
            <w:tcW w:w="4101" w:type="dxa"/>
          </w:tcPr>
          <w:p w14:paraId="079CBCF8" w14:textId="77777777" w:rsidR="00162947" w:rsidRPr="006D7BFC" w:rsidRDefault="00162947" w:rsidP="00BD6B8E">
            <w:pPr>
              <w:pStyle w:val="Default"/>
            </w:pPr>
            <w:r w:rsidRPr="006D7BFC">
              <w:t>Тестирование сайта</w:t>
            </w:r>
          </w:p>
        </w:tc>
        <w:tc>
          <w:tcPr>
            <w:tcW w:w="1967" w:type="dxa"/>
          </w:tcPr>
          <w:p w14:paraId="230A17F7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8" w:type="dxa"/>
          </w:tcPr>
          <w:p w14:paraId="5546161A" w14:textId="5CDE615F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238237A8" w14:textId="77777777" w:rsidTr="00BD6B8E">
        <w:trPr>
          <w:trHeight w:val="517"/>
          <w:jc w:val="center"/>
        </w:trPr>
        <w:tc>
          <w:tcPr>
            <w:tcW w:w="975" w:type="dxa"/>
          </w:tcPr>
          <w:p w14:paraId="0A227BCE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12</w:t>
            </w:r>
          </w:p>
        </w:tc>
        <w:tc>
          <w:tcPr>
            <w:tcW w:w="4101" w:type="dxa"/>
          </w:tcPr>
          <w:p w14:paraId="67F44941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1967" w:type="dxa"/>
          </w:tcPr>
          <w:p w14:paraId="21AB1E07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3CABBD19" w14:textId="5A4A6ABA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610A7E74" w14:textId="77777777" w:rsidTr="00BD6B8E">
        <w:trPr>
          <w:trHeight w:val="517"/>
          <w:jc w:val="center"/>
        </w:trPr>
        <w:tc>
          <w:tcPr>
            <w:tcW w:w="975" w:type="dxa"/>
          </w:tcPr>
          <w:p w14:paraId="559DFE1F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13</w:t>
            </w:r>
          </w:p>
        </w:tc>
        <w:tc>
          <w:tcPr>
            <w:tcW w:w="4101" w:type="dxa"/>
          </w:tcPr>
          <w:p w14:paraId="292AE027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Представление результатов, сдача курсовых проектов</w:t>
            </w:r>
          </w:p>
        </w:tc>
        <w:tc>
          <w:tcPr>
            <w:tcW w:w="1967" w:type="dxa"/>
          </w:tcPr>
          <w:p w14:paraId="6CE5F96E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4D9ED2D1" w14:textId="73ED4D04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  <w:tr w:rsidR="00162947" w:rsidRPr="00EE4A67" w14:paraId="00153C9C" w14:textId="77777777" w:rsidTr="00BD6B8E">
        <w:trPr>
          <w:trHeight w:val="517"/>
          <w:jc w:val="center"/>
        </w:trPr>
        <w:tc>
          <w:tcPr>
            <w:tcW w:w="975" w:type="dxa"/>
          </w:tcPr>
          <w:p w14:paraId="6AA222DF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14,15</w:t>
            </w:r>
          </w:p>
        </w:tc>
        <w:tc>
          <w:tcPr>
            <w:tcW w:w="4101" w:type="dxa"/>
          </w:tcPr>
          <w:p w14:paraId="6920B314" w14:textId="77777777" w:rsidR="00162947" w:rsidRPr="00EE4A67" w:rsidRDefault="00162947" w:rsidP="00BD6B8E">
            <w:pPr>
              <w:rPr>
                <w:sz w:val="24"/>
                <w:szCs w:val="24"/>
              </w:rPr>
            </w:pPr>
            <w:r w:rsidRPr="00EE4A67">
              <w:rPr>
                <w:sz w:val="24"/>
                <w:szCs w:val="24"/>
              </w:rPr>
              <w:t>Защита курсовых проектов</w:t>
            </w:r>
          </w:p>
        </w:tc>
        <w:tc>
          <w:tcPr>
            <w:tcW w:w="1967" w:type="dxa"/>
          </w:tcPr>
          <w:p w14:paraId="2682FFF3" w14:textId="77777777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578" w:type="dxa"/>
          </w:tcPr>
          <w:p w14:paraId="0AA1E685" w14:textId="71B07E6C" w:rsidR="00162947" w:rsidRPr="00EE4A67" w:rsidRDefault="00162947" w:rsidP="00BD6B8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33DAD91" w14:textId="20D187AC" w:rsidR="00162947" w:rsidRPr="00EE4A67" w:rsidRDefault="00162947" w:rsidP="00162947">
      <w:pPr>
        <w:tabs>
          <w:tab w:val="left" w:pos="1945"/>
        </w:tabs>
        <w:jc w:val="both"/>
        <w:rPr>
          <w:sz w:val="22"/>
          <w:szCs w:val="22"/>
        </w:rPr>
      </w:pPr>
      <w:r w:rsidRPr="00EE4A67">
        <w:rPr>
          <w:sz w:val="22"/>
          <w:szCs w:val="22"/>
        </w:rPr>
        <w:t>«___» _________ 20</w:t>
      </w:r>
      <w:r w:rsidR="005F693C">
        <w:rPr>
          <w:sz w:val="22"/>
          <w:szCs w:val="22"/>
        </w:rPr>
        <w:t>__</w:t>
      </w:r>
      <w:r w:rsidRPr="00EE4A67">
        <w:rPr>
          <w:sz w:val="22"/>
          <w:szCs w:val="22"/>
        </w:rPr>
        <w:t xml:space="preserve"> г.</w:t>
      </w:r>
    </w:p>
    <w:p w14:paraId="003862E1" w14:textId="77777777" w:rsidR="00162947" w:rsidRDefault="00162947" w:rsidP="00162947">
      <w:pPr>
        <w:tabs>
          <w:tab w:val="left" w:pos="1945"/>
        </w:tabs>
        <w:jc w:val="both"/>
        <w:rPr>
          <w:sz w:val="22"/>
          <w:szCs w:val="22"/>
        </w:rPr>
      </w:pPr>
    </w:p>
    <w:p w14:paraId="0E3604FE" w14:textId="1D7BEF95" w:rsidR="00162947" w:rsidRPr="00EE4A67" w:rsidRDefault="00162947" w:rsidP="00162947">
      <w:pPr>
        <w:tabs>
          <w:tab w:val="left" w:pos="1945"/>
        </w:tabs>
        <w:jc w:val="both"/>
        <w:rPr>
          <w:sz w:val="22"/>
          <w:szCs w:val="22"/>
        </w:rPr>
      </w:pPr>
      <w:r w:rsidRPr="00EE4A67">
        <w:rPr>
          <w:sz w:val="22"/>
          <w:szCs w:val="22"/>
        </w:rPr>
        <w:t xml:space="preserve">Руководитель курсового проекта _________________   </w:t>
      </w:r>
      <w:r w:rsidR="005F693C">
        <w:rPr>
          <w:sz w:val="22"/>
          <w:szCs w:val="22"/>
        </w:rPr>
        <w:t>/____________</w:t>
      </w:r>
    </w:p>
    <w:p w14:paraId="3B8AA5FC" w14:textId="77777777" w:rsidR="00AC629F" w:rsidRDefault="00AC629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0E8CD0" w14:textId="20DB9511" w:rsidR="001F0576" w:rsidRPr="009A2B80" w:rsidRDefault="001F0576" w:rsidP="00657B2F">
      <w:pPr>
        <w:pStyle w:val="12"/>
        <w:jc w:val="right"/>
      </w:pPr>
      <w:bookmarkStart w:id="18" w:name="_Toc31733137"/>
      <w:r w:rsidRPr="009A2B80">
        <w:lastRenderedPageBreak/>
        <w:t xml:space="preserve">Приложение </w:t>
      </w:r>
      <w:r w:rsidR="00657B2F">
        <w:t>5</w:t>
      </w:r>
      <w:bookmarkEnd w:id="18"/>
    </w:p>
    <w:p w14:paraId="363CE05A" w14:textId="77777777" w:rsidR="001F0576" w:rsidRPr="00074276" w:rsidRDefault="001F0576" w:rsidP="001F0576">
      <w:pPr>
        <w:pStyle w:val="a8"/>
        <w:spacing w:line="276" w:lineRule="auto"/>
        <w:jc w:val="center"/>
        <w:rPr>
          <w:sz w:val="16"/>
          <w:szCs w:val="16"/>
        </w:rPr>
      </w:pPr>
    </w:p>
    <w:p w14:paraId="5877BFE6" w14:textId="77777777" w:rsidR="001F0576" w:rsidRPr="001F0576" w:rsidRDefault="001F0576" w:rsidP="001F0576">
      <w:pPr>
        <w:spacing w:line="276" w:lineRule="auto"/>
        <w:jc w:val="center"/>
        <w:rPr>
          <w:b/>
          <w:sz w:val="24"/>
          <w:szCs w:val="24"/>
        </w:rPr>
      </w:pPr>
      <w:r w:rsidRPr="001F0576">
        <w:rPr>
          <w:b/>
          <w:sz w:val="24"/>
          <w:szCs w:val="24"/>
        </w:rPr>
        <w:t>Схема оформления списка литературы</w:t>
      </w:r>
    </w:p>
    <w:p w14:paraId="0509C748" w14:textId="77777777" w:rsidR="000B6FA0" w:rsidRDefault="000B6FA0" w:rsidP="000B6FA0">
      <w:pPr>
        <w:pStyle w:val="af1"/>
        <w:spacing w:after="0"/>
        <w:ind w:left="0"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список включаются только те источники, которые использовались при подготовке </w:t>
      </w:r>
      <w:r>
        <w:rPr>
          <w:sz w:val="24"/>
          <w:szCs w:val="24"/>
        </w:rPr>
        <w:t>курсового проекта</w:t>
      </w:r>
      <w:r>
        <w:rPr>
          <w:bCs/>
          <w:sz w:val="24"/>
          <w:szCs w:val="24"/>
        </w:rPr>
        <w:t xml:space="preserve"> и на которые имеются ссылки в основной части работы.</w:t>
      </w:r>
    </w:p>
    <w:p w14:paraId="632EB7C5" w14:textId="77777777" w:rsidR="000B6FA0" w:rsidRDefault="000B6FA0" w:rsidP="000B6FA0">
      <w:pPr>
        <w:shd w:val="clear" w:color="auto" w:fill="FFFFFF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Рекомендуется использовать алфавитный способ группировки источников, который предполагает следующую последовательность:</w:t>
      </w:r>
    </w:p>
    <w:p w14:paraId="124CFDA0" w14:textId="77777777" w:rsidR="000B6FA0" w:rsidRDefault="000B6FA0" w:rsidP="000B6FA0">
      <w:pPr>
        <w:shd w:val="clear" w:color="auto" w:fill="FFFFFF"/>
        <w:tabs>
          <w:tab w:val="left" w:pos="696"/>
        </w:tabs>
        <w:jc w:val="both"/>
        <w:rPr>
          <w:sz w:val="24"/>
          <w:szCs w:val="24"/>
        </w:rPr>
      </w:pPr>
      <w:r>
        <w:rPr>
          <w:sz w:val="24"/>
          <w:szCs w:val="24"/>
        </w:rPr>
        <w:t>1) Законодательные материалы, стандарты, статистические сборники, инструкции, Устав и пр.</w:t>
      </w:r>
    </w:p>
    <w:p w14:paraId="2EAA9CAC" w14:textId="77777777" w:rsidR="000B6FA0" w:rsidRDefault="000B6FA0" w:rsidP="000B6FA0">
      <w:pPr>
        <w:shd w:val="clear" w:color="auto" w:fill="FFFFFF"/>
        <w:tabs>
          <w:tab w:val="left" w:pos="696"/>
        </w:tabs>
        <w:jc w:val="both"/>
        <w:rPr>
          <w:sz w:val="24"/>
          <w:szCs w:val="24"/>
        </w:rPr>
      </w:pPr>
      <w:r>
        <w:rPr>
          <w:sz w:val="24"/>
          <w:szCs w:val="24"/>
        </w:rPr>
        <w:t>2) Литература (книги, учебники, журналы, газеты и пр.).</w:t>
      </w:r>
    </w:p>
    <w:p w14:paraId="62493924" w14:textId="77777777" w:rsidR="000B6FA0" w:rsidRDefault="000B6FA0" w:rsidP="000B6FA0">
      <w:pPr>
        <w:shd w:val="clear" w:color="auto" w:fill="FFFFFF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13) Электронные ресурсы.</w:t>
      </w:r>
    </w:p>
    <w:p w14:paraId="2E21FEEF" w14:textId="77777777" w:rsidR="000B6FA0" w:rsidRDefault="000B6FA0" w:rsidP="000B6FA0">
      <w:pPr>
        <w:shd w:val="clear" w:color="auto" w:fill="FFFFFF"/>
        <w:jc w:val="both"/>
        <w:rPr>
          <w:bCs/>
          <w:iCs/>
          <w:sz w:val="24"/>
          <w:szCs w:val="24"/>
        </w:rPr>
      </w:pPr>
    </w:p>
    <w:p w14:paraId="693DDD08" w14:textId="77777777" w:rsidR="000B6FA0" w:rsidRDefault="000B6FA0" w:rsidP="000B6FA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Примеры оформления законодательных материалов</w:t>
      </w:r>
    </w:p>
    <w:p w14:paraId="05555D51" w14:textId="77777777" w:rsidR="000B6FA0" w:rsidRDefault="000B6FA0" w:rsidP="000B6F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Конституция РФ [Текст] // Собрание законодательства РФ. </w:t>
      </w:r>
      <w:r>
        <w:rPr>
          <w:color w:val="000000"/>
          <w:sz w:val="24"/>
          <w:szCs w:val="24"/>
          <w:shd w:val="clear" w:color="auto" w:fill="FFFFFF"/>
        </w:rPr>
        <w:t>– 2014. –№15. – ст.1691.</w:t>
      </w:r>
      <w:r>
        <w:rPr>
          <w:sz w:val="24"/>
          <w:szCs w:val="24"/>
        </w:rPr>
        <w:t xml:space="preserve"> </w:t>
      </w:r>
    </w:p>
    <w:p w14:paraId="36E9A4FF" w14:textId="77777777" w:rsidR="000B6FA0" w:rsidRDefault="000B6FA0" w:rsidP="000B6F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Бюджетный кодекс РФ от 31.07.1998 №145-ФЗ (ред. от 08.03.2015) [Текст] // Собрание законодательства РФ. </w:t>
      </w:r>
      <w:r>
        <w:rPr>
          <w:color w:val="000000"/>
          <w:sz w:val="24"/>
          <w:szCs w:val="24"/>
          <w:shd w:val="clear" w:color="auto" w:fill="FFFFFF"/>
        </w:rPr>
        <w:t>– 2015. – №10. – ст. 1395.</w:t>
      </w:r>
    </w:p>
    <w:p w14:paraId="3C6BA9CC" w14:textId="77777777" w:rsidR="000B6FA0" w:rsidRDefault="000B6FA0" w:rsidP="000B6FA0">
      <w:pPr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3. Закон РФ от 07.02.1992 №2300-1 (ред. от 05.05.2014) «О зщите прав потребителей» [Текст] // Собрание законодательства РФ. </w:t>
      </w:r>
      <w:r>
        <w:rPr>
          <w:color w:val="000000"/>
          <w:sz w:val="24"/>
          <w:szCs w:val="24"/>
          <w:shd w:val="clear" w:color="auto" w:fill="FFFFFF"/>
        </w:rPr>
        <w:t>– 2014. – №19. – ст. 2317.</w:t>
      </w:r>
    </w:p>
    <w:p w14:paraId="095DC4D0" w14:textId="77777777" w:rsidR="000B6FA0" w:rsidRDefault="000B6FA0" w:rsidP="000B6FA0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 оформления стандартов</w:t>
      </w:r>
    </w:p>
    <w:p w14:paraId="6D5420E6" w14:textId="77777777" w:rsidR="000B6FA0" w:rsidRDefault="000B6FA0" w:rsidP="000B6FA0">
      <w:pPr>
        <w:ind w:right="-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ГОСТ 2.401-68. Единая система конструкторской документации. Правила выполнения чертежей и пружин. – М.: ИПК Издательство стандартов, 2002. – 14 с. </w:t>
      </w:r>
    </w:p>
    <w:p w14:paraId="4F7F0061" w14:textId="77777777" w:rsidR="000B6FA0" w:rsidRDefault="000B6FA0" w:rsidP="000B6FA0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Примеры оформления книг, учебников, однотомных изданий</w:t>
      </w:r>
    </w:p>
    <w:p w14:paraId="563E6792" w14:textId="77777777" w:rsidR="000B6FA0" w:rsidRDefault="000B6FA0" w:rsidP="000B6FA0">
      <w:pPr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5. Ардзинов, В.Д., Александров, В.Т. Ценообразование в строительстве и оценка недвижимости. – СПб.: Питер, 2013. –  384 c.</w:t>
      </w:r>
    </w:p>
    <w:p w14:paraId="3318402E" w14:textId="77777777" w:rsidR="000B6FA0" w:rsidRDefault="000B6FA0" w:rsidP="000B6FA0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6. Петров, В.И. Оценка стоимости земельных участков: учебное пособие. –  2-е изд., переработанное и доп.  –  М.: ЭКСМО, 2010. –  224 с.</w:t>
      </w:r>
    </w:p>
    <w:p w14:paraId="4462ED04" w14:textId="77777777" w:rsidR="000B6FA0" w:rsidRDefault="000B6FA0" w:rsidP="000B6FA0">
      <w:pPr>
        <w:jc w:val="both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i/>
          <w:sz w:val="24"/>
          <w:szCs w:val="24"/>
        </w:rPr>
        <w:t>Примеры оформления книг четырёх и более авторов</w:t>
      </w:r>
      <w:r>
        <w:rPr>
          <w:b/>
          <w:i/>
          <w:sz w:val="24"/>
          <w:szCs w:val="24"/>
        </w:rPr>
        <w:tab/>
      </w:r>
    </w:p>
    <w:p w14:paraId="222B9729" w14:textId="77777777" w:rsidR="000B6FA0" w:rsidRDefault="000B6FA0" w:rsidP="000B6FA0">
      <w:pPr>
        <w:shd w:val="clear" w:color="auto" w:fill="FFFFFF"/>
        <w:ind w:left="14" w:right="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История государства и права зарубежных стран: учебно-метод. пособие : учеб. пособие  / Гринько, М.А. [и др.]. </w:t>
      </w:r>
      <w:r>
        <w:rPr>
          <w:color w:val="000000"/>
          <w:sz w:val="24"/>
          <w:szCs w:val="24"/>
          <w:shd w:val="clear" w:color="auto" w:fill="FFFFFF"/>
        </w:rPr>
        <w:t xml:space="preserve">– </w:t>
      </w:r>
      <w:r>
        <w:rPr>
          <w:sz w:val="24"/>
          <w:szCs w:val="24"/>
        </w:rPr>
        <w:t xml:space="preserve"> М.: НОРМА, 2010. </w:t>
      </w:r>
      <w:r>
        <w:rPr>
          <w:color w:val="000000"/>
          <w:sz w:val="24"/>
          <w:szCs w:val="24"/>
          <w:shd w:val="clear" w:color="auto" w:fill="FFFFFF"/>
        </w:rPr>
        <w:t xml:space="preserve">– </w:t>
      </w:r>
      <w:r>
        <w:rPr>
          <w:sz w:val="24"/>
          <w:szCs w:val="24"/>
        </w:rPr>
        <w:t xml:space="preserve"> 311 c.</w:t>
      </w:r>
    </w:p>
    <w:p w14:paraId="7D52B82A" w14:textId="77777777" w:rsidR="000B6FA0" w:rsidRDefault="000B6FA0" w:rsidP="000B6FA0">
      <w:pPr>
        <w:shd w:val="clear" w:color="auto" w:fill="FFFFFF"/>
        <w:ind w:left="14" w:right="34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Примеры оформления журналов, газет</w:t>
      </w:r>
    </w:p>
    <w:p w14:paraId="69700CE8" w14:textId="77777777" w:rsidR="000B6FA0" w:rsidRDefault="000B6FA0" w:rsidP="000B6FA0">
      <w:pPr>
        <w:shd w:val="clear" w:color="auto" w:fill="FFFFFF"/>
        <w:ind w:left="14" w:right="3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8. Анурин, В.Ф. Интеллект и социум: Введение в социологию интеллекта // Северный край. – 2013. – №60. – С. 120-124.</w:t>
      </w:r>
    </w:p>
    <w:p w14:paraId="0AABFE9F" w14:textId="77777777" w:rsidR="000B6FA0" w:rsidRDefault="000B6FA0" w:rsidP="000B6FA0">
      <w:pPr>
        <w:shd w:val="clear" w:color="auto" w:fill="FFFFFF"/>
        <w:ind w:left="14" w:right="34"/>
        <w:contextualSpacing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Пример оформления электронных ресурсов</w:t>
      </w:r>
    </w:p>
    <w:p w14:paraId="0353C12E" w14:textId="77777777" w:rsidR="000B6FA0" w:rsidRDefault="000B6FA0" w:rsidP="000B6FA0">
      <w:pPr>
        <w:shd w:val="clear" w:color="auto" w:fill="FFFFFF"/>
        <w:ind w:left="14" w:right="34"/>
        <w:contextualSpacing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>9. Архипов, В.  Общая характеристика стандарта и основные принципы сжатия</w:t>
      </w:r>
      <w:r>
        <w:rPr>
          <w:kern w:val="36"/>
          <w:sz w:val="24"/>
          <w:szCs w:val="24"/>
        </w:rPr>
        <w:t>.</w:t>
      </w:r>
      <w:r>
        <w:rPr>
          <w:sz w:val="24"/>
          <w:szCs w:val="24"/>
          <w:shd w:val="clear" w:color="auto" w:fill="FFFFFF"/>
        </w:rPr>
        <w:t xml:space="preserve"> [Электронный ресурс] </w:t>
      </w:r>
      <w:r>
        <w:rPr>
          <w:sz w:val="24"/>
          <w:szCs w:val="24"/>
        </w:rPr>
        <w:t xml:space="preserve">// Студенческая энциклопедия. – 2014. – </w:t>
      </w:r>
      <w:r>
        <w:rPr>
          <w:sz w:val="24"/>
          <w:szCs w:val="24"/>
          <w:shd w:val="clear" w:color="auto" w:fill="FFFFFF"/>
        </w:rPr>
        <w:t>Режим доступа:</w:t>
      </w:r>
      <w:r>
        <w:rPr>
          <w:rFonts w:eastAsia="Calibri"/>
          <w:sz w:val="24"/>
          <w:szCs w:val="24"/>
        </w:rPr>
        <w:t xml:space="preserve"> http://studopedia.ru/3_90200, свободный</w:t>
      </w:r>
      <w:r>
        <w:rPr>
          <w:sz w:val="24"/>
          <w:szCs w:val="24"/>
          <w:shd w:val="clear" w:color="auto" w:fill="FFFFFF"/>
        </w:rPr>
        <w:t xml:space="preserve"> (дата обращения: 21.01.2015).</w:t>
      </w:r>
    </w:p>
    <w:p w14:paraId="3F26A3A7" w14:textId="77777777" w:rsidR="001F0576" w:rsidRDefault="001F0576" w:rsidP="001F0576">
      <w:pPr>
        <w:pStyle w:val="22"/>
        <w:tabs>
          <w:tab w:val="left" w:pos="1800"/>
        </w:tabs>
        <w:spacing w:line="276" w:lineRule="auto"/>
        <w:jc w:val="both"/>
      </w:pPr>
    </w:p>
    <w:p w14:paraId="48612260" w14:textId="77777777" w:rsidR="00A33CCF" w:rsidRPr="009843D2" w:rsidRDefault="00A33CCF" w:rsidP="00B3391F">
      <w:pPr>
        <w:spacing w:before="120" w:line="360" w:lineRule="auto"/>
        <w:jc w:val="center"/>
        <w:rPr>
          <w:b/>
          <w:sz w:val="24"/>
          <w:szCs w:val="24"/>
        </w:rPr>
      </w:pPr>
    </w:p>
    <w:sectPr w:rsidR="00A33CCF" w:rsidRPr="009843D2" w:rsidSect="00952076">
      <w:headerReference w:type="even" r:id="rId27"/>
      <w:headerReference w:type="default" r:id="rId28"/>
      <w:headerReference w:type="first" r:id="rId29"/>
      <w:pgSz w:w="11906" w:h="16838" w:code="9"/>
      <w:pgMar w:top="1134" w:right="1134" w:bottom="1134" w:left="1701" w:header="567" w:footer="16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nna" w:date="2020-02-03T16:36:00Z" w:initials="A">
    <w:p w14:paraId="16FA2D0D" w14:textId="77777777" w:rsidR="00C477C0" w:rsidRDefault="00C477C0">
      <w:pPr>
        <w:pStyle w:val="afa"/>
      </w:pPr>
      <w:r>
        <w:rPr>
          <w:rStyle w:val="af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FA2D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FA2D0D" w16cid:durableId="23DA50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EDF365" w14:textId="77777777" w:rsidR="00C477C0" w:rsidRDefault="00C477C0">
      <w:r>
        <w:separator/>
      </w:r>
    </w:p>
  </w:endnote>
  <w:endnote w:type="continuationSeparator" w:id="0">
    <w:p w14:paraId="6875CF82" w14:textId="77777777" w:rsidR="00C477C0" w:rsidRDefault="00C4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FB7C9" w14:textId="77777777" w:rsidR="00C477C0" w:rsidRDefault="00C477C0">
      <w:r>
        <w:separator/>
      </w:r>
    </w:p>
  </w:footnote>
  <w:footnote w:type="continuationSeparator" w:id="0">
    <w:p w14:paraId="22F7820E" w14:textId="77777777" w:rsidR="00C477C0" w:rsidRDefault="00C47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46B78" w14:textId="77777777" w:rsidR="00C477C0" w:rsidRDefault="00C477C0" w:rsidP="008215AF">
    <w:pPr>
      <w:pStyle w:val="a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B6BA033" w14:textId="77777777" w:rsidR="00C477C0" w:rsidRDefault="00C477C0" w:rsidP="000478CF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pPr w:leftFromText="180" w:rightFromText="180" w:vertAnchor="text" w:horzAnchor="margin" w:tblpXSpec="center" w:tblpY="4"/>
      <w:tblW w:w="9605" w:type="dxa"/>
      <w:tblLook w:val="01E0" w:firstRow="1" w:lastRow="1" w:firstColumn="1" w:lastColumn="1" w:noHBand="0" w:noVBand="0"/>
    </w:tblPr>
    <w:tblGrid>
      <w:gridCol w:w="1144"/>
      <w:gridCol w:w="4634"/>
      <w:gridCol w:w="3827"/>
    </w:tblGrid>
    <w:tr w:rsidR="00C477C0" w:rsidRPr="000D47A8" w14:paraId="39345330" w14:textId="77777777" w:rsidTr="007257D2">
      <w:trPr>
        <w:trHeight w:val="524"/>
      </w:trPr>
      <w:tc>
        <w:tcPr>
          <w:tcW w:w="1144" w:type="dxa"/>
        </w:tcPr>
        <w:p w14:paraId="017E9F3E" w14:textId="77777777" w:rsidR="00C477C0" w:rsidRDefault="00C477C0" w:rsidP="0075360E">
          <w:pPr>
            <w:tabs>
              <w:tab w:val="left" w:pos="960"/>
            </w:tabs>
            <w:jc w:val="both"/>
          </w:pPr>
          <w:r>
            <w:rPr>
              <w:noProof/>
            </w:rPr>
            <w:drawing>
              <wp:inline distT="0" distB="0" distL="0" distR="0" wp14:anchorId="27683533" wp14:editId="63CDBA6B">
                <wp:extent cx="379095" cy="284480"/>
                <wp:effectExtent l="0" t="0" r="1905" b="1270"/>
                <wp:docPr id="3" name="Рисунок 3" descr="C:\Users\e.ponomareva\Desktop\Логотип ЯГК 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 descr="C:\Users\e.ponomareva\Desktop\Логотип ЯГК 1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9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4" w:type="dxa"/>
          <w:vAlign w:val="center"/>
        </w:tcPr>
        <w:p w14:paraId="71AFB04A" w14:textId="77777777" w:rsidR="00C477C0" w:rsidRPr="00F14775" w:rsidRDefault="00C477C0" w:rsidP="0075360E">
          <w:pPr>
            <w:spacing w:line="240" w:lineRule="atLeast"/>
            <w:jc w:val="center"/>
            <w:rPr>
              <w:rFonts w:ascii="Monotype Corsiva" w:hAnsi="Monotype Corsiva"/>
            </w:rPr>
          </w:pPr>
          <w:r w:rsidRPr="00F14775">
            <w:rPr>
              <w:rFonts w:ascii="Monotype Corsiva" w:hAnsi="Monotype Corsiva"/>
            </w:rPr>
            <w:t>ППССЗ специальности 09.02.07 ИС</w:t>
          </w:r>
        </w:p>
        <w:p w14:paraId="7C0AEB82" w14:textId="77777777" w:rsidR="00C477C0" w:rsidRPr="002C7ACA" w:rsidRDefault="00C477C0" w:rsidP="0075360E">
          <w:pPr>
            <w:spacing w:line="240" w:lineRule="atLeast"/>
            <w:jc w:val="center"/>
            <w:rPr>
              <w:rFonts w:ascii="Monotype Corsiva" w:hAnsi="Monotype Corsiva"/>
              <w:sz w:val="24"/>
              <w:szCs w:val="24"/>
            </w:rPr>
          </w:pPr>
          <w:r w:rsidRPr="00F14775">
            <w:rPr>
              <w:rFonts w:ascii="Monotype Corsiva" w:hAnsi="Monotype Corsiva"/>
            </w:rPr>
            <w:t>Методические указания по выполнению курсового проекта</w:t>
          </w:r>
        </w:p>
      </w:tc>
      <w:tc>
        <w:tcPr>
          <w:tcW w:w="3827" w:type="dxa"/>
        </w:tcPr>
        <w:p w14:paraId="49F9E3DF" w14:textId="77777777" w:rsidR="00C477C0" w:rsidRPr="000D47A8" w:rsidRDefault="00C477C0" w:rsidP="0075360E">
          <w:pPr>
            <w:tabs>
              <w:tab w:val="left" w:pos="960"/>
            </w:tabs>
            <w:jc w:val="both"/>
            <w:rPr>
              <w:b/>
              <w:sz w:val="16"/>
              <w:szCs w:val="16"/>
            </w:rPr>
          </w:pPr>
          <w:r w:rsidRPr="000D47A8">
            <w:rPr>
              <w:sz w:val="16"/>
              <w:szCs w:val="16"/>
            </w:rPr>
            <w:t xml:space="preserve">Версия </w:t>
          </w:r>
          <w:r w:rsidRPr="000D47A8">
            <w:rPr>
              <w:b/>
              <w:sz w:val="16"/>
              <w:szCs w:val="16"/>
            </w:rPr>
            <w:t>1.</w:t>
          </w:r>
        </w:p>
        <w:p w14:paraId="12A7AF6A" w14:textId="77777777" w:rsidR="00C477C0" w:rsidRPr="00C26CEB" w:rsidRDefault="00C477C0" w:rsidP="0075360E">
          <w:pPr>
            <w:tabs>
              <w:tab w:val="left" w:pos="960"/>
            </w:tabs>
            <w:jc w:val="both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Идентификационный </w:t>
          </w:r>
          <w:r w:rsidRPr="000D47A8">
            <w:rPr>
              <w:sz w:val="16"/>
              <w:szCs w:val="16"/>
            </w:rPr>
            <w:t>номер</w:t>
          </w:r>
          <w:r>
            <w:rPr>
              <w:sz w:val="16"/>
              <w:szCs w:val="16"/>
            </w:rPr>
            <w:t>–</w:t>
          </w:r>
          <w:r w:rsidRPr="00C26CEB">
            <w:rPr>
              <w:b/>
              <w:sz w:val="16"/>
              <w:szCs w:val="16"/>
            </w:rPr>
            <w:t>ДСМК</w:t>
          </w:r>
          <w:r>
            <w:rPr>
              <w:b/>
              <w:sz w:val="16"/>
              <w:szCs w:val="16"/>
            </w:rPr>
            <w:t>-2.5.ИСПМ.07</w:t>
          </w:r>
        </w:p>
        <w:p w14:paraId="46014156" w14:textId="3D5D1B56" w:rsidR="00C477C0" w:rsidRPr="000D47A8" w:rsidRDefault="00C477C0" w:rsidP="0075360E">
          <w:pPr>
            <w:tabs>
              <w:tab w:val="left" w:pos="960"/>
            </w:tabs>
            <w:jc w:val="both"/>
            <w:rPr>
              <w:sz w:val="16"/>
              <w:szCs w:val="16"/>
            </w:rPr>
          </w:pPr>
          <w:r w:rsidRPr="000D47A8">
            <w:rPr>
              <w:sz w:val="16"/>
              <w:szCs w:val="16"/>
            </w:rPr>
            <w:t>Стр.</w:t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b/>
              <w:sz w:val="16"/>
              <w:szCs w:val="16"/>
            </w:rPr>
            <w:fldChar w:fldCharType="begin"/>
          </w:r>
          <w:r w:rsidRPr="000D47A8">
            <w:rPr>
              <w:b/>
              <w:sz w:val="16"/>
              <w:szCs w:val="16"/>
            </w:rPr>
            <w:instrText xml:space="preserve"> PAGE </w:instrText>
          </w:r>
          <w:r w:rsidRPr="000D47A8">
            <w:rPr>
              <w:b/>
              <w:sz w:val="16"/>
              <w:szCs w:val="16"/>
            </w:rPr>
            <w:fldChar w:fldCharType="separate"/>
          </w:r>
          <w:r w:rsidR="003E5251">
            <w:rPr>
              <w:b/>
              <w:noProof/>
              <w:sz w:val="16"/>
              <w:szCs w:val="16"/>
            </w:rPr>
            <w:t>2</w:t>
          </w:r>
          <w:r w:rsidRPr="000D47A8">
            <w:rPr>
              <w:b/>
              <w:sz w:val="16"/>
              <w:szCs w:val="16"/>
            </w:rPr>
            <w:fldChar w:fldCharType="end"/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sz w:val="16"/>
              <w:szCs w:val="16"/>
            </w:rPr>
            <w:t>из</w:t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b/>
              <w:sz w:val="16"/>
              <w:szCs w:val="16"/>
            </w:rPr>
            <w:fldChar w:fldCharType="begin"/>
          </w:r>
          <w:r w:rsidRPr="000D47A8">
            <w:rPr>
              <w:b/>
              <w:sz w:val="16"/>
              <w:szCs w:val="16"/>
            </w:rPr>
            <w:instrText xml:space="preserve"> NUMPAGES </w:instrText>
          </w:r>
          <w:r w:rsidRPr="000D47A8">
            <w:rPr>
              <w:b/>
              <w:sz w:val="16"/>
              <w:szCs w:val="16"/>
            </w:rPr>
            <w:fldChar w:fldCharType="separate"/>
          </w:r>
          <w:r w:rsidR="003E5251">
            <w:rPr>
              <w:b/>
              <w:noProof/>
              <w:sz w:val="16"/>
              <w:szCs w:val="16"/>
            </w:rPr>
            <w:t>28</w:t>
          </w:r>
          <w:r w:rsidRPr="000D47A8">
            <w:rPr>
              <w:b/>
              <w:sz w:val="16"/>
              <w:szCs w:val="16"/>
            </w:rPr>
            <w:fldChar w:fldCharType="end"/>
          </w:r>
        </w:p>
      </w:tc>
    </w:tr>
  </w:tbl>
  <w:p w14:paraId="0E0AAE84" w14:textId="77777777" w:rsidR="00C477C0" w:rsidRDefault="00C477C0" w:rsidP="000478CF">
    <w:pPr>
      <w:pStyle w:val="a3"/>
      <w:ind w:right="360"/>
    </w:pPr>
  </w:p>
  <w:p w14:paraId="4AD5C9B5" w14:textId="77777777" w:rsidR="00C477C0" w:rsidRPr="000478CF" w:rsidRDefault="00C477C0">
    <w:pP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pPr w:leftFromText="180" w:rightFromText="180" w:vertAnchor="text" w:horzAnchor="margin" w:tblpXSpec="center" w:tblpY="4"/>
      <w:tblW w:w="9605" w:type="dxa"/>
      <w:tblLook w:val="01E0" w:firstRow="1" w:lastRow="1" w:firstColumn="1" w:lastColumn="1" w:noHBand="0" w:noVBand="0"/>
    </w:tblPr>
    <w:tblGrid>
      <w:gridCol w:w="1144"/>
      <w:gridCol w:w="4634"/>
      <w:gridCol w:w="3827"/>
    </w:tblGrid>
    <w:tr w:rsidR="00C477C0" w14:paraId="22F5011A" w14:textId="77777777" w:rsidTr="00F14775">
      <w:trPr>
        <w:trHeight w:val="524"/>
      </w:trPr>
      <w:tc>
        <w:tcPr>
          <w:tcW w:w="1144" w:type="dxa"/>
        </w:tcPr>
        <w:p w14:paraId="73CB16D0" w14:textId="58DF6BB6" w:rsidR="00C477C0" w:rsidRDefault="00C477C0" w:rsidP="00E234B6">
          <w:pPr>
            <w:tabs>
              <w:tab w:val="left" w:pos="960"/>
            </w:tabs>
            <w:jc w:val="both"/>
          </w:pPr>
          <w:r>
            <w:rPr>
              <w:noProof/>
            </w:rPr>
            <w:drawing>
              <wp:inline distT="0" distB="0" distL="0" distR="0" wp14:anchorId="42C5DB27" wp14:editId="3B7544FB">
                <wp:extent cx="379095" cy="284480"/>
                <wp:effectExtent l="0" t="0" r="1905" b="1270"/>
                <wp:docPr id="13" name="Рисунок 13" descr="C:\Users\e.ponomareva\Desktop\Логотип ЯГК 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 descr="C:\Users\e.ponomareva\Desktop\Логотип ЯГК 1.jp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4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909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4" w:type="dxa"/>
          <w:vAlign w:val="center"/>
        </w:tcPr>
        <w:p w14:paraId="51372472" w14:textId="77777777" w:rsidR="00C477C0" w:rsidRPr="00F14775" w:rsidRDefault="00C477C0" w:rsidP="00F14775">
          <w:pPr>
            <w:spacing w:line="240" w:lineRule="atLeast"/>
            <w:jc w:val="center"/>
            <w:rPr>
              <w:rFonts w:ascii="Monotype Corsiva" w:hAnsi="Monotype Corsiva"/>
            </w:rPr>
          </w:pPr>
          <w:r w:rsidRPr="00F14775">
            <w:rPr>
              <w:rFonts w:ascii="Monotype Corsiva" w:hAnsi="Monotype Corsiva"/>
            </w:rPr>
            <w:t>ППССЗ специальности 09.02.07 ИС</w:t>
          </w:r>
        </w:p>
        <w:p w14:paraId="4B7DFF0F" w14:textId="77777777" w:rsidR="00C477C0" w:rsidRPr="002C7ACA" w:rsidRDefault="00C477C0" w:rsidP="00F14775">
          <w:pPr>
            <w:spacing w:line="240" w:lineRule="atLeast"/>
            <w:jc w:val="center"/>
            <w:rPr>
              <w:rFonts w:ascii="Monotype Corsiva" w:hAnsi="Monotype Corsiva"/>
              <w:sz w:val="24"/>
              <w:szCs w:val="24"/>
            </w:rPr>
          </w:pPr>
          <w:r w:rsidRPr="00F14775">
            <w:rPr>
              <w:rFonts w:ascii="Monotype Corsiva" w:hAnsi="Monotype Corsiva"/>
            </w:rPr>
            <w:t>Методические указания по выполнению курсового проекта</w:t>
          </w:r>
        </w:p>
      </w:tc>
      <w:tc>
        <w:tcPr>
          <w:tcW w:w="3827" w:type="dxa"/>
        </w:tcPr>
        <w:p w14:paraId="3BAEAD87" w14:textId="77777777" w:rsidR="00C477C0" w:rsidRPr="000D47A8" w:rsidRDefault="00C477C0" w:rsidP="00E234B6">
          <w:pPr>
            <w:tabs>
              <w:tab w:val="left" w:pos="960"/>
            </w:tabs>
            <w:jc w:val="both"/>
            <w:rPr>
              <w:b/>
              <w:sz w:val="16"/>
              <w:szCs w:val="16"/>
            </w:rPr>
          </w:pPr>
          <w:r w:rsidRPr="000D47A8">
            <w:rPr>
              <w:sz w:val="16"/>
              <w:szCs w:val="16"/>
            </w:rPr>
            <w:t xml:space="preserve">Версия </w:t>
          </w:r>
          <w:r w:rsidRPr="000D47A8">
            <w:rPr>
              <w:b/>
              <w:sz w:val="16"/>
              <w:szCs w:val="16"/>
            </w:rPr>
            <w:t>1.</w:t>
          </w:r>
        </w:p>
        <w:p w14:paraId="3743EE08" w14:textId="72266ECC" w:rsidR="00C477C0" w:rsidRPr="00C26CEB" w:rsidRDefault="00C477C0" w:rsidP="00E234B6">
          <w:pPr>
            <w:tabs>
              <w:tab w:val="left" w:pos="960"/>
            </w:tabs>
            <w:jc w:val="both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>Идентификационный </w:t>
          </w:r>
          <w:r w:rsidRPr="000D47A8">
            <w:rPr>
              <w:sz w:val="16"/>
              <w:szCs w:val="16"/>
            </w:rPr>
            <w:t>номер</w:t>
          </w:r>
          <w:r>
            <w:rPr>
              <w:sz w:val="16"/>
              <w:szCs w:val="16"/>
            </w:rPr>
            <w:t>–</w:t>
          </w:r>
          <w:r w:rsidRPr="00C26CEB">
            <w:rPr>
              <w:b/>
              <w:sz w:val="16"/>
              <w:szCs w:val="16"/>
            </w:rPr>
            <w:t>ДСМК</w:t>
          </w:r>
          <w:r>
            <w:rPr>
              <w:b/>
              <w:sz w:val="16"/>
              <w:szCs w:val="16"/>
            </w:rPr>
            <w:t>-2.5.ИСПМ.07</w:t>
          </w:r>
        </w:p>
        <w:p w14:paraId="440F8884" w14:textId="22D38BDC" w:rsidR="00C477C0" w:rsidRPr="000D47A8" w:rsidRDefault="00C477C0" w:rsidP="00E234B6">
          <w:pPr>
            <w:tabs>
              <w:tab w:val="left" w:pos="960"/>
            </w:tabs>
            <w:jc w:val="both"/>
            <w:rPr>
              <w:sz w:val="16"/>
              <w:szCs w:val="16"/>
            </w:rPr>
          </w:pPr>
          <w:r w:rsidRPr="000D47A8">
            <w:rPr>
              <w:sz w:val="16"/>
              <w:szCs w:val="16"/>
            </w:rPr>
            <w:t>Стр.</w:t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b/>
              <w:sz w:val="16"/>
              <w:szCs w:val="16"/>
            </w:rPr>
            <w:fldChar w:fldCharType="begin"/>
          </w:r>
          <w:r w:rsidRPr="000D47A8">
            <w:rPr>
              <w:b/>
              <w:sz w:val="16"/>
              <w:szCs w:val="16"/>
            </w:rPr>
            <w:instrText xml:space="preserve"> PAGE </w:instrText>
          </w:r>
          <w:r w:rsidRPr="000D47A8">
            <w:rPr>
              <w:b/>
              <w:sz w:val="16"/>
              <w:szCs w:val="16"/>
            </w:rPr>
            <w:fldChar w:fldCharType="separate"/>
          </w:r>
          <w:r w:rsidR="003E5251">
            <w:rPr>
              <w:b/>
              <w:noProof/>
              <w:sz w:val="16"/>
              <w:szCs w:val="16"/>
            </w:rPr>
            <w:t>1</w:t>
          </w:r>
          <w:r w:rsidRPr="000D47A8">
            <w:rPr>
              <w:b/>
              <w:sz w:val="16"/>
              <w:szCs w:val="16"/>
            </w:rPr>
            <w:fldChar w:fldCharType="end"/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sz w:val="16"/>
              <w:szCs w:val="16"/>
            </w:rPr>
            <w:t>из</w:t>
          </w:r>
          <w:r w:rsidRPr="000D47A8">
            <w:rPr>
              <w:b/>
              <w:sz w:val="16"/>
              <w:szCs w:val="16"/>
            </w:rPr>
            <w:t xml:space="preserve"> </w:t>
          </w:r>
          <w:r w:rsidRPr="000D47A8">
            <w:rPr>
              <w:b/>
              <w:sz w:val="16"/>
              <w:szCs w:val="16"/>
            </w:rPr>
            <w:fldChar w:fldCharType="begin"/>
          </w:r>
          <w:r w:rsidRPr="000D47A8">
            <w:rPr>
              <w:b/>
              <w:sz w:val="16"/>
              <w:szCs w:val="16"/>
            </w:rPr>
            <w:instrText xml:space="preserve"> NUMPAGES </w:instrText>
          </w:r>
          <w:r w:rsidRPr="000D47A8">
            <w:rPr>
              <w:b/>
              <w:sz w:val="16"/>
              <w:szCs w:val="16"/>
            </w:rPr>
            <w:fldChar w:fldCharType="separate"/>
          </w:r>
          <w:r w:rsidR="003E5251">
            <w:rPr>
              <w:b/>
              <w:noProof/>
              <w:sz w:val="16"/>
              <w:szCs w:val="16"/>
            </w:rPr>
            <w:t>28</w:t>
          </w:r>
          <w:r w:rsidRPr="000D47A8">
            <w:rPr>
              <w:b/>
              <w:sz w:val="16"/>
              <w:szCs w:val="16"/>
            </w:rPr>
            <w:fldChar w:fldCharType="end"/>
          </w:r>
        </w:p>
      </w:tc>
    </w:tr>
  </w:tbl>
  <w:p w14:paraId="2C38116C" w14:textId="77777777" w:rsidR="00C477C0" w:rsidRDefault="00C477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CE8"/>
    <w:multiLevelType w:val="multilevel"/>
    <w:tmpl w:val="0419001D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92D3FB0"/>
    <w:multiLevelType w:val="hybridMultilevel"/>
    <w:tmpl w:val="F2C04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C1D3F"/>
    <w:multiLevelType w:val="hybridMultilevel"/>
    <w:tmpl w:val="A42A5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A23FE"/>
    <w:multiLevelType w:val="hybridMultilevel"/>
    <w:tmpl w:val="F2F0A4A0"/>
    <w:lvl w:ilvl="0" w:tplc="29B44420">
      <w:start w:val="1"/>
      <w:numFmt w:val="decimal"/>
      <w:lvlText w:val="Раздел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183D"/>
    <w:multiLevelType w:val="hybridMultilevel"/>
    <w:tmpl w:val="20FCDF8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9CE0DF6"/>
    <w:multiLevelType w:val="hybridMultilevel"/>
    <w:tmpl w:val="9D36BC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E279C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A0B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A619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433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A06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C24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C54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C91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0199"/>
    <w:multiLevelType w:val="hybridMultilevel"/>
    <w:tmpl w:val="C71C228E"/>
    <w:lvl w:ilvl="0" w:tplc="07C0A01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389C79E0"/>
    <w:multiLevelType w:val="multilevel"/>
    <w:tmpl w:val="A1C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0538B"/>
    <w:multiLevelType w:val="multilevel"/>
    <w:tmpl w:val="BCE09078"/>
    <w:lvl w:ilvl="0">
      <w:start w:val="1"/>
      <w:numFmt w:val="decimal"/>
      <w:lvlText w:val="Раздел 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2A75380"/>
    <w:multiLevelType w:val="multilevel"/>
    <w:tmpl w:val="2C8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1047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99D5A25"/>
    <w:multiLevelType w:val="hybridMultilevel"/>
    <w:tmpl w:val="F8FC6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D5B82"/>
    <w:multiLevelType w:val="multilevel"/>
    <w:tmpl w:val="9B6E4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0CA1E53"/>
    <w:multiLevelType w:val="hybridMultilevel"/>
    <w:tmpl w:val="F78AFEDE"/>
    <w:lvl w:ilvl="0" w:tplc="3A7295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521F4389"/>
    <w:multiLevelType w:val="hybridMultilevel"/>
    <w:tmpl w:val="2D7E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01D0B"/>
    <w:multiLevelType w:val="hybridMultilevel"/>
    <w:tmpl w:val="B1E65CE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223618"/>
    <w:multiLevelType w:val="multilevel"/>
    <w:tmpl w:val="05F4C5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935EB1"/>
    <w:multiLevelType w:val="multilevel"/>
    <w:tmpl w:val="BCE09078"/>
    <w:lvl w:ilvl="0">
      <w:start w:val="1"/>
      <w:numFmt w:val="decimal"/>
      <w:lvlText w:val="Раздел 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2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7CDE16E6"/>
    <w:multiLevelType w:val="singleLevel"/>
    <w:tmpl w:val="86E0D94E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7D255083"/>
    <w:multiLevelType w:val="multilevel"/>
    <w:tmpl w:val="A1EC4BE8"/>
    <w:lvl w:ilvl="0">
      <w:start w:val="1"/>
      <w:numFmt w:val="decimal"/>
      <w:lvlText w:val="Раздел 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22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8"/>
  </w:num>
  <w:num w:numId="5">
    <w:abstractNumId w:val="18"/>
  </w:num>
  <w:num w:numId="6">
    <w:abstractNumId w:val="13"/>
  </w:num>
  <w:num w:numId="7">
    <w:abstractNumId w:val="10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6"/>
  </w:num>
  <w:num w:numId="13">
    <w:abstractNumId w:val="9"/>
  </w:num>
  <w:num w:numId="14">
    <w:abstractNumId w:val="19"/>
  </w:num>
  <w:num w:numId="15">
    <w:abstractNumId w:val="5"/>
  </w:num>
  <w:num w:numId="16">
    <w:abstractNumId w:val="11"/>
  </w:num>
  <w:num w:numId="17">
    <w:abstractNumId w:val="6"/>
  </w:num>
  <w:num w:numId="18">
    <w:abstractNumId w:val="2"/>
  </w:num>
  <w:num w:numId="19">
    <w:abstractNumId w:val="17"/>
  </w:num>
  <w:num w:numId="20">
    <w:abstractNumId w:val="3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a">
    <w15:presenceInfo w15:providerId="None" w15:userId="An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1">
      <v:shadow color="#919191"/>
      <v:textbox inset="7.25pt,1.2788mm,7.25pt,1.2788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09DD"/>
    <w:rsid w:val="00000424"/>
    <w:rsid w:val="00012405"/>
    <w:rsid w:val="000160D9"/>
    <w:rsid w:val="0002272F"/>
    <w:rsid w:val="00023BAB"/>
    <w:rsid w:val="00024A16"/>
    <w:rsid w:val="00040E02"/>
    <w:rsid w:val="000416B9"/>
    <w:rsid w:val="000436AE"/>
    <w:rsid w:val="0004376A"/>
    <w:rsid w:val="000455C3"/>
    <w:rsid w:val="000478CF"/>
    <w:rsid w:val="00050755"/>
    <w:rsid w:val="00054D43"/>
    <w:rsid w:val="000613B6"/>
    <w:rsid w:val="00062C8E"/>
    <w:rsid w:val="000636D9"/>
    <w:rsid w:val="00064959"/>
    <w:rsid w:val="00065FCC"/>
    <w:rsid w:val="0007031D"/>
    <w:rsid w:val="00070DF8"/>
    <w:rsid w:val="00073E60"/>
    <w:rsid w:val="00077B2E"/>
    <w:rsid w:val="000817EE"/>
    <w:rsid w:val="00085811"/>
    <w:rsid w:val="000921D5"/>
    <w:rsid w:val="00093737"/>
    <w:rsid w:val="000A786A"/>
    <w:rsid w:val="000B43B4"/>
    <w:rsid w:val="000B64FF"/>
    <w:rsid w:val="000B6FA0"/>
    <w:rsid w:val="000C51C7"/>
    <w:rsid w:val="000D0521"/>
    <w:rsid w:val="000D1E4E"/>
    <w:rsid w:val="000D2B6F"/>
    <w:rsid w:val="000D3B4F"/>
    <w:rsid w:val="000D45DB"/>
    <w:rsid w:val="000D47A8"/>
    <w:rsid w:val="000D5313"/>
    <w:rsid w:val="000D56C3"/>
    <w:rsid w:val="000E0455"/>
    <w:rsid w:val="000F0304"/>
    <w:rsid w:val="000F2B3E"/>
    <w:rsid w:val="000F4537"/>
    <w:rsid w:val="001003E1"/>
    <w:rsid w:val="00104422"/>
    <w:rsid w:val="001071A7"/>
    <w:rsid w:val="00107C05"/>
    <w:rsid w:val="0011279D"/>
    <w:rsid w:val="001148E9"/>
    <w:rsid w:val="00115706"/>
    <w:rsid w:val="00116A91"/>
    <w:rsid w:val="0011707A"/>
    <w:rsid w:val="00123883"/>
    <w:rsid w:val="00123ABD"/>
    <w:rsid w:val="00131105"/>
    <w:rsid w:val="001318E7"/>
    <w:rsid w:val="001474FD"/>
    <w:rsid w:val="001536DF"/>
    <w:rsid w:val="00153A60"/>
    <w:rsid w:val="001563B5"/>
    <w:rsid w:val="00161BDD"/>
    <w:rsid w:val="00162947"/>
    <w:rsid w:val="001640B6"/>
    <w:rsid w:val="00166FB4"/>
    <w:rsid w:val="00174784"/>
    <w:rsid w:val="00180382"/>
    <w:rsid w:val="0018275B"/>
    <w:rsid w:val="00182838"/>
    <w:rsid w:val="00182F36"/>
    <w:rsid w:val="0018481B"/>
    <w:rsid w:val="0019620D"/>
    <w:rsid w:val="001A3235"/>
    <w:rsid w:val="001A44B1"/>
    <w:rsid w:val="001B0FAA"/>
    <w:rsid w:val="001B237D"/>
    <w:rsid w:val="001B4C31"/>
    <w:rsid w:val="001B7CFE"/>
    <w:rsid w:val="001C6C92"/>
    <w:rsid w:val="001D00FE"/>
    <w:rsid w:val="001D3752"/>
    <w:rsid w:val="001D47C6"/>
    <w:rsid w:val="001D5ED8"/>
    <w:rsid w:val="001E536D"/>
    <w:rsid w:val="001E65E0"/>
    <w:rsid w:val="001F0576"/>
    <w:rsid w:val="001F41B6"/>
    <w:rsid w:val="001F533F"/>
    <w:rsid w:val="002038C2"/>
    <w:rsid w:val="00203C79"/>
    <w:rsid w:val="00204C81"/>
    <w:rsid w:val="00213BBB"/>
    <w:rsid w:val="002165AC"/>
    <w:rsid w:val="00217D5C"/>
    <w:rsid w:val="00217DBE"/>
    <w:rsid w:val="00221D17"/>
    <w:rsid w:val="00223311"/>
    <w:rsid w:val="0022516C"/>
    <w:rsid w:val="00227685"/>
    <w:rsid w:val="0023351E"/>
    <w:rsid w:val="00234776"/>
    <w:rsid w:val="00234D51"/>
    <w:rsid w:val="002418FD"/>
    <w:rsid w:val="00243403"/>
    <w:rsid w:val="00243DFD"/>
    <w:rsid w:val="00246DE0"/>
    <w:rsid w:val="00247291"/>
    <w:rsid w:val="00251C8D"/>
    <w:rsid w:val="00254D81"/>
    <w:rsid w:val="00255AE0"/>
    <w:rsid w:val="00257A30"/>
    <w:rsid w:val="00262901"/>
    <w:rsid w:val="00263DB8"/>
    <w:rsid w:val="002668E5"/>
    <w:rsid w:val="00270083"/>
    <w:rsid w:val="00282B01"/>
    <w:rsid w:val="00283646"/>
    <w:rsid w:val="0028402E"/>
    <w:rsid w:val="002867DF"/>
    <w:rsid w:val="0029393F"/>
    <w:rsid w:val="00295D4D"/>
    <w:rsid w:val="002A5B46"/>
    <w:rsid w:val="002B19D3"/>
    <w:rsid w:val="002B2518"/>
    <w:rsid w:val="002B40EE"/>
    <w:rsid w:val="002B4BCA"/>
    <w:rsid w:val="002C0007"/>
    <w:rsid w:val="002C20E8"/>
    <w:rsid w:val="002C2FE3"/>
    <w:rsid w:val="002C3395"/>
    <w:rsid w:val="002C487D"/>
    <w:rsid w:val="002C7ACA"/>
    <w:rsid w:val="002D00A6"/>
    <w:rsid w:val="002E4EF5"/>
    <w:rsid w:val="002E507F"/>
    <w:rsid w:val="002E60A3"/>
    <w:rsid w:val="002F192E"/>
    <w:rsid w:val="002F6D98"/>
    <w:rsid w:val="003016B9"/>
    <w:rsid w:val="0030545F"/>
    <w:rsid w:val="00314DAB"/>
    <w:rsid w:val="00314EA7"/>
    <w:rsid w:val="003160A2"/>
    <w:rsid w:val="003218FF"/>
    <w:rsid w:val="00330C37"/>
    <w:rsid w:val="00331E2B"/>
    <w:rsid w:val="003332A5"/>
    <w:rsid w:val="00336128"/>
    <w:rsid w:val="003406FB"/>
    <w:rsid w:val="00350639"/>
    <w:rsid w:val="00351DC9"/>
    <w:rsid w:val="00354B40"/>
    <w:rsid w:val="0036007A"/>
    <w:rsid w:val="00361D0C"/>
    <w:rsid w:val="003638CF"/>
    <w:rsid w:val="00373764"/>
    <w:rsid w:val="00373972"/>
    <w:rsid w:val="0037598A"/>
    <w:rsid w:val="00375DEF"/>
    <w:rsid w:val="0037775E"/>
    <w:rsid w:val="00381A66"/>
    <w:rsid w:val="00381C34"/>
    <w:rsid w:val="00385998"/>
    <w:rsid w:val="00387B57"/>
    <w:rsid w:val="003911DB"/>
    <w:rsid w:val="003918D0"/>
    <w:rsid w:val="00393D19"/>
    <w:rsid w:val="003969CE"/>
    <w:rsid w:val="00396FD1"/>
    <w:rsid w:val="00397C01"/>
    <w:rsid w:val="003A56F0"/>
    <w:rsid w:val="003A6730"/>
    <w:rsid w:val="003B74D6"/>
    <w:rsid w:val="003B7524"/>
    <w:rsid w:val="003C0F13"/>
    <w:rsid w:val="003C3F4B"/>
    <w:rsid w:val="003D1545"/>
    <w:rsid w:val="003D2FAF"/>
    <w:rsid w:val="003D4586"/>
    <w:rsid w:val="003D7BAF"/>
    <w:rsid w:val="003E5251"/>
    <w:rsid w:val="003E6D81"/>
    <w:rsid w:val="003F08AA"/>
    <w:rsid w:val="003F27DC"/>
    <w:rsid w:val="003F2E07"/>
    <w:rsid w:val="003F41FA"/>
    <w:rsid w:val="003F436D"/>
    <w:rsid w:val="003F6EEE"/>
    <w:rsid w:val="00403AC0"/>
    <w:rsid w:val="004061D4"/>
    <w:rsid w:val="0041048D"/>
    <w:rsid w:val="00411A34"/>
    <w:rsid w:val="004173CE"/>
    <w:rsid w:val="0042649A"/>
    <w:rsid w:val="004274A6"/>
    <w:rsid w:val="004314A4"/>
    <w:rsid w:val="00437555"/>
    <w:rsid w:val="004379FD"/>
    <w:rsid w:val="0044432F"/>
    <w:rsid w:val="004456EC"/>
    <w:rsid w:val="004506DD"/>
    <w:rsid w:val="00450B9F"/>
    <w:rsid w:val="004518A3"/>
    <w:rsid w:val="00453DFD"/>
    <w:rsid w:val="00460757"/>
    <w:rsid w:val="0046380C"/>
    <w:rsid w:val="00463CEF"/>
    <w:rsid w:val="004651D3"/>
    <w:rsid w:val="00465439"/>
    <w:rsid w:val="00470625"/>
    <w:rsid w:val="00470DF5"/>
    <w:rsid w:val="00471D88"/>
    <w:rsid w:val="004725FF"/>
    <w:rsid w:val="00476505"/>
    <w:rsid w:val="00480430"/>
    <w:rsid w:val="00482F5B"/>
    <w:rsid w:val="004843FB"/>
    <w:rsid w:val="00485302"/>
    <w:rsid w:val="0048560F"/>
    <w:rsid w:val="0049183C"/>
    <w:rsid w:val="004A6F55"/>
    <w:rsid w:val="004B07E7"/>
    <w:rsid w:val="004B19C4"/>
    <w:rsid w:val="004B1A6B"/>
    <w:rsid w:val="004B1F37"/>
    <w:rsid w:val="004B580F"/>
    <w:rsid w:val="004B60A4"/>
    <w:rsid w:val="004B656A"/>
    <w:rsid w:val="004C0320"/>
    <w:rsid w:val="004C480D"/>
    <w:rsid w:val="004C4F82"/>
    <w:rsid w:val="004D5A05"/>
    <w:rsid w:val="004E0CB3"/>
    <w:rsid w:val="004E62FB"/>
    <w:rsid w:val="004F6CF7"/>
    <w:rsid w:val="00504B97"/>
    <w:rsid w:val="005076A1"/>
    <w:rsid w:val="005103E8"/>
    <w:rsid w:val="00510B00"/>
    <w:rsid w:val="0052003E"/>
    <w:rsid w:val="0052290A"/>
    <w:rsid w:val="00522997"/>
    <w:rsid w:val="00523AE7"/>
    <w:rsid w:val="00523EC7"/>
    <w:rsid w:val="005322D8"/>
    <w:rsid w:val="005343BF"/>
    <w:rsid w:val="0054244F"/>
    <w:rsid w:val="00542E19"/>
    <w:rsid w:val="00544021"/>
    <w:rsid w:val="005443DA"/>
    <w:rsid w:val="00544637"/>
    <w:rsid w:val="00544FB5"/>
    <w:rsid w:val="00557611"/>
    <w:rsid w:val="00563B07"/>
    <w:rsid w:val="0056690B"/>
    <w:rsid w:val="005834BC"/>
    <w:rsid w:val="00590230"/>
    <w:rsid w:val="00590346"/>
    <w:rsid w:val="00592F28"/>
    <w:rsid w:val="005A0773"/>
    <w:rsid w:val="005A09DD"/>
    <w:rsid w:val="005A2D16"/>
    <w:rsid w:val="005A46CA"/>
    <w:rsid w:val="005A4B3F"/>
    <w:rsid w:val="005A4E72"/>
    <w:rsid w:val="005B4B06"/>
    <w:rsid w:val="005C4697"/>
    <w:rsid w:val="005D0D56"/>
    <w:rsid w:val="005D1C37"/>
    <w:rsid w:val="005D268B"/>
    <w:rsid w:val="005D2C30"/>
    <w:rsid w:val="005D3229"/>
    <w:rsid w:val="005D6942"/>
    <w:rsid w:val="005E19AC"/>
    <w:rsid w:val="005E43AA"/>
    <w:rsid w:val="005E5BFF"/>
    <w:rsid w:val="005E71A8"/>
    <w:rsid w:val="005E7F1B"/>
    <w:rsid w:val="005F14C7"/>
    <w:rsid w:val="005F693C"/>
    <w:rsid w:val="006015AC"/>
    <w:rsid w:val="00603813"/>
    <w:rsid w:val="00603AA9"/>
    <w:rsid w:val="00604C51"/>
    <w:rsid w:val="00606EB7"/>
    <w:rsid w:val="00613E18"/>
    <w:rsid w:val="006152B5"/>
    <w:rsid w:val="00621401"/>
    <w:rsid w:val="00626BE2"/>
    <w:rsid w:val="006303C4"/>
    <w:rsid w:val="006315A9"/>
    <w:rsid w:val="00631CC6"/>
    <w:rsid w:val="00632933"/>
    <w:rsid w:val="0063596F"/>
    <w:rsid w:val="00641B29"/>
    <w:rsid w:val="006465DA"/>
    <w:rsid w:val="00655396"/>
    <w:rsid w:val="0065661E"/>
    <w:rsid w:val="00657B2F"/>
    <w:rsid w:val="00660677"/>
    <w:rsid w:val="006650EC"/>
    <w:rsid w:val="0066560B"/>
    <w:rsid w:val="006713EA"/>
    <w:rsid w:val="006747DE"/>
    <w:rsid w:val="00675545"/>
    <w:rsid w:val="00677E97"/>
    <w:rsid w:val="006804D4"/>
    <w:rsid w:val="00693676"/>
    <w:rsid w:val="006942E6"/>
    <w:rsid w:val="006953CA"/>
    <w:rsid w:val="006A0E89"/>
    <w:rsid w:val="006A4118"/>
    <w:rsid w:val="006A58BA"/>
    <w:rsid w:val="006A5DC5"/>
    <w:rsid w:val="006B1DB3"/>
    <w:rsid w:val="006B35D4"/>
    <w:rsid w:val="006B65A9"/>
    <w:rsid w:val="006C125A"/>
    <w:rsid w:val="006C74AE"/>
    <w:rsid w:val="006D4699"/>
    <w:rsid w:val="006E174C"/>
    <w:rsid w:val="006F0E27"/>
    <w:rsid w:val="00707733"/>
    <w:rsid w:val="007131E1"/>
    <w:rsid w:val="00715B37"/>
    <w:rsid w:val="00715B38"/>
    <w:rsid w:val="007167B6"/>
    <w:rsid w:val="00716E58"/>
    <w:rsid w:val="00716E5A"/>
    <w:rsid w:val="007179CB"/>
    <w:rsid w:val="00720619"/>
    <w:rsid w:val="007222D9"/>
    <w:rsid w:val="00723B4B"/>
    <w:rsid w:val="007257D2"/>
    <w:rsid w:val="007421BA"/>
    <w:rsid w:val="007425DA"/>
    <w:rsid w:val="00750B1F"/>
    <w:rsid w:val="00752FE9"/>
    <w:rsid w:val="0075360E"/>
    <w:rsid w:val="00754CA7"/>
    <w:rsid w:val="00755738"/>
    <w:rsid w:val="00766B26"/>
    <w:rsid w:val="007672BF"/>
    <w:rsid w:val="007712D8"/>
    <w:rsid w:val="00771C09"/>
    <w:rsid w:val="00771D0C"/>
    <w:rsid w:val="007734B8"/>
    <w:rsid w:val="00773E53"/>
    <w:rsid w:val="00775108"/>
    <w:rsid w:val="00783DB6"/>
    <w:rsid w:val="00786B72"/>
    <w:rsid w:val="00790280"/>
    <w:rsid w:val="00794A13"/>
    <w:rsid w:val="007A4F1B"/>
    <w:rsid w:val="007A6AB1"/>
    <w:rsid w:val="007A75C9"/>
    <w:rsid w:val="007B6D85"/>
    <w:rsid w:val="007B7264"/>
    <w:rsid w:val="007C45AF"/>
    <w:rsid w:val="007D4CFD"/>
    <w:rsid w:val="007E0398"/>
    <w:rsid w:val="007E3C6D"/>
    <w:rsid w:val="007E65A7"/>
    <w:rsid w:val="007E6B8E"/>
    <w:rsid w:val="007F04AA"/>
    <w:rsid w:val="00800CB7"/>
    <w:rsid w:val="00801218"/>
    <w:rsid w:val="0080132E"/>
    <w:rsid w:val="00802FA6"/>
    <w:rsid w:val="008044D2"/>
    <w:rsid w:val="00805831"/>
    <w:rsid w:val="008149BA"/>
    <w:rsid w:val="0081596F"/>
    <w:rsid w:val="00817DE3"/>
    <w:rsid w:val="008215AF"/>
    <w:rsid w:val="008224E5"/>
    <w:rsid w:val="00830ADB"/>
    <w:rsid w:val="008313E3"/>
    <w:rsid w:val="00833C77"/>
    <w:rsid w:val="0083575B"/>
    <w:rsid w:val="00841194"/>
    <w:rsid w:val="00850703"/>
    <w:rsid w:val="008525D3"/>
    <w:rsid w:val="00862A72"/>
    <w:rsid w:val="00865D4C"/>
    <w:rsid w:val="0087270A"/>
    <w:rsid w:val="00872EE2"/>
    <w:rsid w:val="00875155"/>
    <w:rsid w:val="00884462"/>
    <w:rsid w:val="008928DF"/>
    <w:rsid w:val="008976DF"/>
    <w:rsid w:val="008B01EC"/>
    <w:rsid w:val="008B707C"/>
    <w:rsid w:val="008C4D78"/>
    <w:rsid w:val="008C59BB"/>
    <w:rsid w:val="008C644A"/>
    <w:rsid w:val="008C6B6A"/>
    <w:rsid w:val="008D74FA"/>
    <w:rsid w:val="008F057A"/>
    <w:rsid w:val="008F23D1"/>
    <w:rsid w:val="008F24B5"/>
    <w:rsid w:val="008F250B"/>
    <w:rsid w:val="008F4AE6"/>
    <w:rsid w:val="008F5610"/>
    <w:rsid w:val="008F65B7"/>
    <w:rsid w:val="008F6AA2"/>
    <w:rsid w:val="00903925"/>
    <w:rsid w:val="009061BC"/>
    <w:rsid w:val="00907A69"/>
    <w:rsid w:val="009140C2"/>
    <w:rsid w:val="00914AEC"/>
    <w:rsid w:val="00915A8C"/>
    <w:rsid w:val="009161FF"/>
    <w:rsid w:val="00921A70"/>
    <w:rsid w:val="00924C65"/>
    <w:rsid w:val="00926BCF"/>
    <w:rsid w:val="00926F8A"/>
    <w:rsid w:val="00935CB3"/>
    <w:rsid w:val="00937BBB"/>
    <w:rsid w:val="00944552"/>
    <w:rsid w:val="00944A20"/>
    <w:rsid w:val="00952076"/>
    <w:rsid w:val="00956A24"/>
    <w:rsid w:val="00962D27"/>
    <w:rsid w:val="00963115"/>
    <w:rsid w:val="00970F60"/>
    <w:rsid w:val="00974FF3"/>
    <w:rsid w:val="00976D8D"/>
    <w:rsid w:val="00980C94"/>
    <w:rsid w:val="009843D2"/>
    <w:rsid w:val="00994EAD"/>
    <w:rsid w:val="0099588A"/>
    <w:rsid w:val="0099742A"/>
    <w:rsid w:val="009974E3"/>
    <w:rsid w:val="009A0709"/>
    <w:rsid w:val="009A131A"/>
    <w:rsid w:val="009A29F9"/>
    <w:rsid w:val="009A2B80"/>
    <w:rsid w:val="009A3583"/>
    <w:rsid w:val="009A3931"/>
    <w:rsid w:val="009A42C4"/>
    <w:rsid w:val="009B2952"/>
    <w:rsid w:val="009B4FD7"/>
    <w:rsid w:val="009C0173"/>
    <w:rsid w:val="009C05FC"/>
    <w:rsid w:val="009C280C"/>
    <w:rsid w:val="009C5BC6"/>
    <w:rsid w:val="009C7506"/>
    <w:rsid w:val="009D3070"/>
    <w:rsid w:val="009D6D4B"/>
    <w:rsid w:val="009E4230"/>
    <w:rsid w:val="009F2EDB"/>
    <w:rsid w:val="009F45B7"/>
    <w:rsid w:val="009F5B8F"/>
    <w:rsid w:val="009F7294"/>
    <w:rsid w:val="00A04C60"/>
    <w:rsid w:val="00A06330"/>
    <w:rsid w:val="00A113EB"/>
    <w:rsid w:val="00A11B8B"/>
    <w:rsid w:val="00A14D88"/>
    <w:rsid w:val="00A208B2"/>
    <w:rsid w:val="00A224D4"/>
    <w:rsid w:val="00A23A83"/>
    <w:rsid w:val="00A24C85"/>
    <w:rsid w:val="00A259E8"/>
    <w:rsid w:val="00A2674A"/>
    <w:rsid w:val="00A308FE"/>
    <w:rsid w:val="00A314E7"/>
    <w:rsid w:val="00A324BF"/>
    <w:rsid w:val="00A325EC"/>
    <w:rsid w:val="00A33216"/>
    <w:rsid w:val="00A33CCF"/>
    <w:rsid w:val="00A3424A"/>
    <w:rsid w:val="00A400D2"/>
    <w:rsid w:val="00A40669"/>
    <w:rsid w:val="00A41B88"/>
    <w:rsid w:val="00A47604"/>
    <w:rsid w:val="00A47B28"/>
    <w:rsid w:val="00A501F1"/>
    <w:rsid w:val="00A50A29"/>
    <w:rsid w:val="00A6013A"/>
    <w:rsid w:val="00A620D6"/>
    <w:rsid w:val="00A67F26"/>
    <w:rsid w:val="00A80F93"/>
    <w:rsid w:val="00A82849"/>
    <w:rsid w:val="00A93D9B"/>
    <w:rsid w:val="00A93DC7"/>
    <w:rsid w:val="00A9555F"/>
    <w:rsid w:val="00AA2320"/>
    <w:rsid w:val="00AA3611"/>
    <w:rsid w:val="00AA67B6"/>
    <w:rsid w:val="00AA78EC"/>
    <w:rsid w:val="00AB0054"/>
    <w:rsid w:val="00AB63CF"/>
    <w:rsid w:val="00AB7F12"/>
    <w:rsid w:val="00AC1F41"/>
    <w:rsid w:val="00AC3133"/>
    <w:rsid w:val="00AC6243"/>
    <w:rsid w:val="00AC629F"/>
    <w:rsid w:val="00AC76FB"/>
    <w:rsid w:val="00AD13F9"/>
    <w:rsid w:val="00AD2FCD"/>
    <w:rsid w:val="00AD5B82"/>
    <w:rsid w:val="00AE092A"/>
    <w:rsid w:val="00AE1AFB"/>
    <w:rsid w:val="00AE31AE"/>
    <w:rsid w:val="00AE41C5"/>
    <w:rsid w:val="00AF01AD"/>
    <w:rsid w:val="00AF561A"/>
    <w:rsid w:val="00AF5B24"/>
    <w:rsid w:val="00AF7F64"/>
    <w:rsid w:val="00B00EAD"/>
    <w:rsid w:val="00B01747"/>
    <w:rsid w:val="00B02F61"/>
    <w:rsid w:val="00B05B34"/>
    <w:rsid w:val="00B12B7F"/>
    <w:rsid w:val="00B31421"/>
    <w:rsid w:val="00B3391F"/>
    <w:rsid w:val="00B34ABF"/>
    <w:rsid w:val="00B36F65"/>
    <w:rsid w:val="00B427C9"/>
    <w:rsid w:val="00B43B4D"/>
    <w:rsid w:val="00B445CC"/>
    <w:rsid w:val="00B44773"/>
    <w:rsid w:val="00B47D4D"/>
    <w:rsid w:val="00B74E0A"/>
    <w:rsid w:val="00B80568"/>
    <w:rsid w:val="00B81AA8"/>
    <w:rsid w:val="00B82052"/>
    <w:rsid w:val="00B8342C"/>
    <w:rsid w:val="00B83D28"/>
    <w:rsid w:val="00B93F88"/>
    <w:rsid w:val="00B96CF9"/>
    <w:rsid w:val="00BA18FD"/>
    <w:rsid w:val="00BA2875"/>
    <w:rsid w:val="00BA7FF8"/>
    <w:rsid w:val="00BB233D"/>
    <w:rsid w:val="00BB2ABE"/>
    <w:rsid w:val="00BB4A16"/>
    <w:rsid w:val="00BC1373"/>
    <w:rsid w:val="00BC4021"/>
    <w:rsid w:val="00BC55E5"/>
    <w:rsid w:val="00BD0511"/>
    <w:rsid w:val="00BD26FC"/>
    <w:rsid w:val="00BD3C6F"/>
    <w:rsid w:val="00BD6B8E"/>
    <w:rsid w:val="00BE12FF"/>
    <w:rsid w:val="00BE3163"/>
    <w:rsid w:val="00BE326B"/>
    <w:rsid w:val="00BE5075"/>
    <w:rsid w:val="00BE6110"/>
    <w:rsid w:val="00BE6CA5"/>
    <w:rsid w:val="00BF242C"/>
    <w:rsid w:val="00BF2BF6"/>
    <w:rsid w:val="00BF2D24"/>
    <w:rsid w:val="00C0199D"/>
    <w:rsid w:val="00C026CF"/>
    <w:rsid w:val="00C0306C"/>
    <w:rsid w:val="00C0356C"/>
    <w:rsid w:val="00C07711"/>
    <w:rsid w:val="00C1092B"/>
    <w:rsid w:val="00C13A13"/>
    <w:rsid w:val="00C26CEB"/>
    <w:rsid w:val="00C308B9"/>
    <w:rsid w:val="00C37B10"/>
    <w:rsid w:val="00C477C0"/>
    <w:rsid w:val="00C510AC"/>
    <w:rsid w:val="00C55062"/>
    <w:rsid w:val="00C57C53"/>
    <w:rsid w:val="00C645A4"/>
    <w:rsid w:val="00C72471"/>
    <w:rsid w:val="00C750CD"/>
    <w:rsid w:val="00C76FD6"/>
    <w:rsid w:val="00C77861"/>
    <w:rsid w:val="00C8229F"/>
    <w:rsid w:val="00C839B0"/>
    <w:rsid w:val="00C866E6"/>
    <w:rsid w:val="00C90412"/>
    <w:rsid w:val="00CA09BB"/>
    <w:rsid w:val="00CA5227"/>
    <w:rsid w:val="00CB18A9"/>
    <w:rsid w:val="00CB2865"/>
    <w:rsid w:val="00CC174E"/>
    <w:rsid w:val="00CC3A3A"/>
    <w:rsid w:val="00CC4924"/>
    <w:rsid w:val="00CD3B54"/>
    <w:rsid w:val="00CD466E"/>
    <w:rsid w:val="00CD4B58"/>
    <w:rsid w:val="00CD5B9C"/>
    <w:rsid w:val="00CE0106"/>
    <w:rsid w:val="00CE0E84"/>
    <w:rsid w:val="00CE47CA"/>
    <w:rsid w:val="00CF045E"/>
    <w:rsid w:val="00CF08DA"/>
    <w:rsid w:val="00CF23C5"/>
    <w:rsid w:val="00CF6253"/>
    <w:rsid w:val="00CF6368"/>
    <w:rsid w:val="00D0689D"/>
    <w:rsid w:val="00D075A1"/>
    <w:rsid w:val="00D12C13"/>
    <w:rsid w:val="00D12DCB"/>
    <w:rsid w:val="00D145FB"/>
    <w:rsid w:val="00D166F1"/>
    <w:rsid w:val="00D200D2"/>
    <w:rsid w:val="00D246FA"/>
    <w:rsid w:val="00D3460A"/>
    <w:rsid w:val="00D438D7"/>
    <w:rsid w:val="00D51940"/>
    <w:rsid w:val="00D52058"/>
    <w:rsid w:val="00D54219"/>
    <w:rsid w:val="00D5508B"/>
    <w:rsid w:val="00D55E85"/>
    <w:rsid w:val="00D618A0"/>
    <w:rsid w:val="00D62631"/>
    <w:rsid w:val="00D6426F"/>
    <w:rsid w:val="00D64AB7"/>
    <w:rsid w:val="00D66F32"/>
    <w:rsid w:val="00D7048F"/>
    <w:rsid w:val="00D7552E"/>
    <w:rsid w:val="00D75B36"/>
    <w:rsid w:val="00D802E3"/>
    <w:rsid w:val="00D80529"/>
    <w:rsid w:val="00D9278F"/>
    <w:rsid w:val="00DB1AC3"/>
    <w:rsid w:val="00DB1F45"/>
    <w:rsid w:val="00DC0CE0"/>
    <w:rsid w:val="00DC1669"/>
    <w:rsid w:val="00DC58EF"/>
    <w:rsid w:val="00DD0185"/>
    <w:rsid w:val="00DD121B"/>
    <w:rsid w:val="00DD2A66"/>
    <w:rsid w:val="00DD4795"/>
    <w:rsid w:val="00DD6749"/>
    <w:rsid w:val="00DD7C67"/>
    <w:rsid w:val="00DE09AA"/>
    <w:rsid w:val="00DE1FFC"/>
    <w:rsid w:val="00DE4A1B"/>
    <w:rsid w:val="00DE5281"/>
    <w:rsid w:val="00DE6157"/>
    <w:rsid w:val="00DF2247"/>
    <w:rsid w:val="00DF2D37"/>
    <w:rsid w:val="00DF5BC3"/>
    <w:rsid w:val="00E01079"/>
    <w:rsid w:val="00E017EE"/>
    <w:rsid w:val="00E05359"/>
    <w:rsid w:val="00E06D9F"/>
    <w:rsid w:val="00E22525"/>
    <w:rsid w:val="00E226ED"/>
    <w:rsid w:val="00E234B6"/>
    <w:rsid w:val="00E253CE"/>
    <w:rsid w:val="00E26E0A"/>
    <w:rsid w:val="00E276A6"/>
    <w:rsid w:val="00E27D28"/>
    <w:rsid w:val="00E301DF"/>
    <w:rsid w:val="00E314DB"/>
    <w:rsid w:val="00E3328A"/>
    <w:rsid w:val="00E45EBE"/>
    <w:rsid w:val="00E51E04"/>
    <w:rsid w:val="00E525DB"/>
    <w:rsid w:val="00E52C93"/>
    <w:rsid w:val="00E5468D"/>
    <w:rsid w:val="00E55279"/>
    <w:rsid w:val="00E55B1B"/>
    <w:rsid w:val="00E7141E"/>
    <w:rsid w:val="00E732E0"/>
    <w:rsid w:val="00E752A5"/>
    <w:rsid w:val="00E80FAF"/>
    <w:rsid w:val="00E827C5"/>
    <w:rsid w:val="00E838F9"/>
    <w:rsid w:val="00E847F1"/>
    <w:rsid w:val="00E91984"/>
    <w:rsid w:val="00E95D26"/>
    <w:rsid w:val="00EA261F"/>
    <w:rsid w:val="00EA3C77"/>
    <w:rsid w:val="00EA3D45"/>
    <w:rsid w:val="00EC0B5D"/>
    <w:rsid w:val="00EC0E45"/>
    <w:rsid w:val="00EC4CB1"/>
    <w:rsid w:val="00EC5910"/>
    <w:rsid w:val="00ED2438"/>
    <w:rsid w:val="00EE3EB0"/>
    <w:rsid w:val="00EE62BC"/>
    <w:rsid w:val="00EE7D8A"/>
    <w:rsid w:val="00EE7ED6"/>
    <w:rsid w:val="00F0635A"/>
    <w:rsid w:val="00F06542"/>
    <w:rsid w:val="00F06F70"/>
    <w:rsid w:val="00F100DD"/>
    <w:rsid w:val="00F14775"/>
    <w:rsid w:val="00F24220"/>
    <w:rsid w:val="00F305C1"/>
    <w:rsid w:val="00F3300E"/>
    <w:rsid w:val="00F34893"/>
    <w:rsid w:val="00F44D8F"/>
    <w:rsid w:val="00F62DA1"/>
    <w:rsid w:val="00F6523B"/>
    <w:rsid w:val="00F75942"/>
    <w:rsid w:val="00F76E43"/>
    <w:rsid w:val="00F77241"/>
    <w:rsid w:val="00F77263"/>
    <w:rsid w:val="00F81AFA"/>
    <w:rsid w:val="00F82F20"/>
    <w:rsid w:val="00F863F2"/>
    <w:rsid w:val="00F87FF3"/>
    <w:rsid w:val="00F90DB6"/>
    <w:rsid w:val="00F95425"/>
    <w:rsid w:val="00F95A31"/>
    <w:rsid w:val="00FA1669"/>
    <w:rsid w:val="00FA2D37"/>
    <w:rsid w:val="00FA46D5"/>
    <w:rsid w:val="00FB3834"/>
    <w:rsid w:val="00FB5491"/>
    <w:rsid w:val="00FB7B6F"/>
    <w:rsid w:val="00FC0D98"/>
    <w:rsid w:val="00FC429A"/>
    <w:rsid w:val="00FC6239"/>
    <w:rsid w:val="00FD4E45"/>
    <w:rsid w:val="00FD4F85"/>
    <w:rsid w:val="00FD6D39"/>
    <w:rsid w:val="00FF0CB1"/>
    <w:rsid w:val="00FF171A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5121">
      <v:shadow color="#919191"/>
      <v:textbox inset="7.25pt,1.2788mm,7.25pt,1.2788mm"/>
    </o:shapedefaults>
    <o:shapelayout v:ext="edit">
      <o:idmap v:ext="edit" data="1,3"/>
    </o:shapelayout>
  </w:shapeDefaults>
  <w:decimalSymbol w:val=","/>
  <w:listSeparator w:val=";"/>
  <w14:docId w14:val="0F16B221"/>
  <w15:docId w15:val="{F69DC3DA-68CB-4637-8A43-A4405680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AA9"/>
  </w:style>
  <w:style w:type="paragraph" w:styleId="10">
    <w:name w:val="heading 1"/>
    <w:basedOn w:val="a"/>
    <w:next w:val="a"/>
    <w:qFormat/>
    <w:rsid w:val="00064959"/>
    <w:pPr>
      <w:keepNext/>
      <w:jc w:val="center"/>
      <w:outlineLvl w:val="0"/>
    </w:pPr>
    <w:rPr>
      <w:b/>
      <w:bCs/>
      <w:sz w:val="40"/>
    </w:rPr>
  </w:style>
  <w:style w:type="paragraph" w:styleId="2">
    <w:name w:val="heading 2"/>
    <w:basedOn w:val="a"/>
    <w:next w:val="a"/>
    <w:qFormat/>
    <w:rsid w:val="00980C94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980C9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80C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D805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80C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C7506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0921D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basedOn w:val="a2"/>
    <w:rsid w:val="00FD4F85"/>
    <w:pPr>
      <w:numPr>
        <w:numId w:val="1"/>
      </w:numPr>
    </w:pPr>
  </w:style>
  <w:style w:type="paragraph" w:styleId="a3">
    <w:name w:val="header"/>
    <w:basedOn w:val="a"/>
    <w:link w:val="a4"/>
    <w:uiPriority w:val="99"/>
    <w:rsid w:val="00064959"/>
    <w:pPr>
      <w:tabs>
        <w:tab w:val="center" w:pos="4153"/>
        <w:tab w:val="right" w:pos="8306"/>
      </w:tabs>
    </w:pPr>
  </w:style>
  <w:style w:type="paragraph" w:styleId="a5">
    <w:name w:val="Title"/>
    <w:basedOn w:val="a"/>
    <w:link w:val="a6"/>
    <w:qFormat/>
    <w:rsid w:val="000921D5"/>
    <w:pPr>
      <w:jc w:val="center"/>
    </w:pPr>
    <w:rPr>
      <w:b/>
      <w:sz w:val="24"/>
    </w:rPr>
  </w:style>
  <w:style w:type="paragraph" w:styleId="a7">
    <w:name w:val="Normal (Web)"/>
    <w:basedOn w:val="a"/>
    <w:uiPriority w:val="99"/>
    <w:rsid w:val="0037775E"/>
    <w:pPr>
      <w:spacing w:before="100" w:beforeAutospacing="1" w:after="100" w:afterAutospacing="1"/>
    </w:pPr>
    <w:rPr>
      <w:sz w:val="24"/>
      <w:szCs w:val="24"/>
    </w:rPr>
  </w:style>
  <w:style w:type="paragraph" w:styleId="a8">
    <w:name w:val="Body Text"/>
    <w:basedOn w:val="a"/>
    <w:link w:val="a9"/>
    <w:rsid w:val="00980C94"/>
    <w:rPr>
      <w:rFonts w:ascii="Arial" w:hAnsi="Arial"/>
      <w:b/>
      <w:color w:val="000080"/>
      <w:sz w:val="28"/>
    </w:rPr>
  </w:style>
  <w:style w:type="paragraph" w:styleId="20">
    <w:name w:val="Body Text 2"/>
    <w:basedOn w:val="a"/>
    <w:link w:val="21"/>
    <w:rsid w:val="00980C94"/>
    <w:pPr>
      <w:jc w:val="center"/>
    </w:pPr>
  </w:style>
  <w:style w:type="table" w:styleId="aa">
    <w:name w:val="Table Grid"/>
    <w:basedOn w:val="a1"/>
    <w:uiPriority w:val="59"/>
    <w:rsid w:val="001F5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1F533F"/>
  </w:style>
  <w:style w:type="paragraph" w:styleId="ac">
    <w:name w:val="footer"/>
    <w:basedOn w:val="a"/>
    <w:link w:val="ad"/>
    <w:uiPriority w:val="99"/>
    <w:rsid w:val="001F533F"/>
    <w:pPr>
      <w:tabs>
        <w:tab w:val="center" w:pos="4677"/>
        <w:tab w:val="right" w:pos="9355"/>
      </w:tabs>
    </w:pPr>
  </w:style>
  <w:style w:type="paragraph" w:styleId="31">
    <w:name w:val="Body Text Indent 3"/>
    <w:basedOn w:val="a"/>
    <w:link w:val="32"/>
    <w:rsid w:val="000D3B4F"/>
    <w:pPr>
      <w:spacing w:after="120"/>
      <w:ind w:left="283"/>
    </w:pPr>
    <w:rPr>
      <w:sz w:val="16"/>
      <w:szCs w:val="16"/>
    </w:rPr>
  </w:style>
  <w:style w:type="paragraph" w:customStyle="1" w:styleId="11">
    <w:name w:val="Обычный1"/>
    <w:rsid w:val="00BE12FF"/>
    <w:pPr>
      <w:widowControl w:val="0"/>
    </w:pPr>
    <w:rPr>
      <w:snapToGrid w:val="0"/>
    </w:rPr>
  </w:style>
  <w:style w:type="character" w:styleId="ae">
    <w:name w:val="Strong"/>
    <w:basedOn w:val="a0"/>
    <w:uiPriority w:val="22"/>
    <w:qFormat/>
    <w:rsid w:val="00BE12FF"/>
    <w:rPr>
      <w:b/>
      <w:bCs/>
    </w:rPr>
  </w:style>
  <w:style w:type="paragraph" w:styleId="af">
    <w:name w:val="Balloon Text"/>
    <w:basedOn w:val="a"/>
    <w:semiHidden/>
    <w:rsid w:val="001D00FE"/>
    <w:rPr>
      <w:rFonts w:ascii="Tahoma" w:hAnsi="Tahoma" w:cs="Tahoma"/>
      <w:sz w:val="16"/>
      <w:szCs w:val="16"/>
    </w:rPr>
  </w:style>
  <w:style w:type="paragraph" w:customStyle="1" w:styleId="af0">
    <w:name w:val="???????"/>
    <w:rsid w:val="00C07711"/>
  </w:style>
  <w:style w:type="paragraph" w:styleId="33">
    <w:name w:val="Body Text 3"/>
    <w:basedOn w:val="a"/>
    <w:rsid w:val="0030545F"/>
    <w:pPr>
      <w:spacing w:after="120"/>
    </w:pPr>
    <w:rPr>
      <w:sz w:val="16"/>
      <w:szCs w:val="16"/>
    </w:rPr>
  </w:style>
  <w:style w:type="paragraph" w:styleId="af1">
    <w:name w:val="Body Text Indent"/>
    <w:basedOn w:val="a"/>
    <w:link w:val="af2"/>
    <w:rsid w:val="00354B4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354B40"/>
  </w:style>
  <w:style w:type="paragraph" w:styleId="af3">
    <w:name w:val="List Paragraph"/>
    <w:basedOn w:val="a"/>
    <w:uiPriority w:val="34"/>
    <w:qFormat/>
    <w:rsid w:val="00465439"/>
    <w:pPr>
      <w:ind w:left="720"/>
      <w:contextualSpacing/>
    </w:pPr>
  </w:style>
  <w:style w:type="character" w:customStyle="1" w:styleId="a4">
    <w:name w:val="Верхний колонтитул Знак"/>
    <w:basedOn w:val="a0"/>
    <w:link w:val="a3"/>
    <w:uiPriority w:val="99"/>
    <w:rsid w:val="00204C81"/>
  </w:style>
  <w:style w:type="character" w:customStyle="1" w:styleId="21">
    <w:name w:val="Основной текст 2 Знак"/>
    <w:basedOn w:val="a0"/>
    <w:link w:val="20"/>
    <w:rsid w:val="00204C81"/>
  </w:style>
  <w:style w:type="character" w:customStyle="1" w:styleId="ad">
    <w:name w:val="Нижний колонтитул Знак"/>
    <w:basedOn w:val="a0"/>
    <w:link w:val="ac"/>
    <w:uiPriority w:val="99"/>
    <w:rsid w:val="00204C81"/>
  </w:style>
  <w:style w:type="paragraph" w:styleId="22">
    <w:name w:val="Body Text Indent 2"/>
    <w:basedOn w:val="a"/>
    <w:link w:val="23"/>
    <w:rsid w:val="003F6EE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3F6EEE"/>
  </w:style>
  <w:style w:type="paragraph" w:customStyle="1" w:styleId="af4">
    <w:name w:val="Глава"/>
    <w:basedOn w:val="a"/>
    <w:autoRedefine/>
    <w:rsid w:val="003F6EEE"/>
    <w:pPr>
      <w:keepNext/>
      <w:pageBreakBefore/>
      <w:suppressAutoHyphens/>
      <w:spacing w:after="120" w:line="360" w:lineRule="auto"/>
      <w:jc w:val="center"/>
    </w:pPr>
    <w:rPr>
      <w:b/>
      <w:bCs/>
      <w:spacing w:val="20"/>
      <w:sz w:val="28"/>
      <w:szCs w:val="24"/>
      <w:lang w:eastAsia="en-US"/>
    </w:rPr>
  </w:style>
  <w:style w:type="paragraph" w:customStyle="1" w:styleId="FR2">
    <w:name w:val="FR2"/>
    <w:rsid w:val="003F6EEE"/>
    <w:pPr>
      <w:widowControl w:val="0"/>
      <w:autoSpaceDE w:val="0"/>
      <w:autoSpaceDN w:val="0"/>
      <w:adjustRightInd w:val="0"/>
      <w:spacing w:before="80"/>
    </w:pPr>
    <w:rPr>
      <w:rFonts w:ascii="Arial" w:hAnsi="Arial" w:cs="Arial"/>
      <w:i/>
      <w:iCs/>
    </w:rPr>
  </w:style>
  <w:style w:type="character" w:customStyle="1" w:styleId="a6">
    <w:name w:val="Заголовок Знак"/>
    <w:basedOn w:val="a0"/>
    <w:link w:val="a5"/>
    <w:rsid w:val="00AC629F"/>
    <w:rPr>
      <w:b/>
      <w:sz w:val="24"/>
    </w:rPr>
  </w:style>
  <w:style w:type="paragraph" w:styleId="af5">
    <w:name w:val="Plain Text"/>
    <w:basedOn w:val="a"/>
    <w:link w:val="af6"/>
    <w:rsid w:val="00E234B6"/>
    <w:rPr>
      <w:rFonts w:ascii="Courier New" w:hAnsi="Courier New"/>
    </w:rPr>
  </w:style>
  <w:style w:type="character" w:customStyle="1" w:styleId="af6">
    <w:name w:val="Текст Знак"/>
    <w:basedOn w:val="a0"/>
    <w:link w:val="af5"/>
    <w:rsid w:val="00E234B6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E234B6"/>
    <w:rPr>
      <w:rFonts w:ascii="Arial" w:hAnsi="Arial"/>
      <w:b/>
      <w:bCs/>
      <w:sz w:val="26"/>
      <w:szCs w:val="26"/>
    </w:rPr>
  </w:style>
  <w:style w:type="character" w:customStyle="1" w:styleId="32">
    <w:name w:val="Основной текст с отступом 3 Знак"/>
    <w:basedOn w:val="a0"/>
    <w:link w:val="31"/>
    <w:rsid w:val="00E234B6"/>
    <w:rPr>
      <w:sz w:val="16"/>
      <w:szCs w:val="16"/>
    </w:rPr>
  </w:style>
  <w:style w:type="character" w:customStyle="1" w:styleId="a9">
    <w:name w:val="Основной текст Знак"/>
    <w:basedOn w:val="a0"/>
    <w:link w:val="a8"/>
    <w:rsid w:val="00E234B6"/>
    <w:rPr>
      <w:rFonts w:ascii="Arial" w:hAnsi="Arial"/>
      <w:b/>
      <w:color w:val="000080"/>
      <w:sz w:val="28"/>
    </w:rPr>
  </w:style>
  <w:style w:type="character" w:styleId="af7">
    <w:name w:val="Hyperlink"/>
    <w:basedOn w:val="a0"/>
    <w:uiPriority w:val="99"/>
    <w:unhideWhenUsed/>
    <w:rsid w:val="001F0576"/>
    <w:rPr>
      <w:color w:val="0000FF"/>
      <w:u w:val="single"/>
    </w:rPr>
  </w:style>
  <w:style w:type="character" w:customStyle="1" w:styleId="75">
    <w:name w:val="Основной текст (75)_"/>
    <w:basedOn w:val="a0"/>
    <w:link w:val="750"/>
    <w:rsid w:val="001F0576"/>
    <w:rPr>
      <w:rFonts w:ascii="Trebuchet MS" w:eastAsia="Trebuchet MS" w:hAnsi="Trebuchet MS" w:cs="Trebuchet MS"/>
      <w:sz w:val="17"/>
      <w:szCs w:val="17"/>
      <w:shd w:val="clear" w:color="auto" w:fill="FFFFFF"/>
    </w:rPr>
  </w:style>
  <w:style w:type="character" w:customStyle="1" w:styleId="75TimesNewRoman65pt0pt">
    <w:name w:val="Основной текст (75) + Times New Roman;6;5 pt;Интервал 0 pt"/>
    <w:basedOn w:val="75"/>
    <w:rsid w:val="001F0576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/>
    </w:rPr>
  </w:style>
  <w:style w:type="paragraph" w:customStyle="1" w:styleId="750">
    <w:name w:val="Основной текст (75)"/>
    <w:basedOn w:val="a"/>
    <w:link w:val="75"/>
    <w:rsid w:val="001F0576"/>
    <w:pPr>
      <w:shd w:val="clear" w:color="auto" w:fill="FFFFFF"/>
      <w:spacing w:before="240" w:line="326" w:lineRule="exact"/>
      <w:ind w:hanging="3520"/>
    </w:pPr>
    <w:rPr>
      <w:rFonts w:ascii="Trebuchet MS" w:eastAsia="Trebuchet MS" w:hAnsi="Trebuchet MS" w:cs="Trebuchet MS"/>
      <w:sz w:val="17"/>
      <w:szCs w:val="17"/>
    </w:rPr>
  </w:style>
  <w:style w:type="character" w:customStyle="1" w:styleId="43">
    <w:name w:val="Заголовок №4 (3)_"/>
    <w:basedOn w:val="a0"/>
    <w:link w:val="430"/>
    <w:rsid w:val="001F0576"/>
    <w:rPr>
      <w:rFonts w:ascii="Trebuchet MS" w:eastAsia="Trebuchet MS" w:hAnsi="Trebuchet MS" w:cs="Trebuchet MS"/>
      <w:sz w:val="28"/>
      <w:szCs w:val="28"/>
      <w:shd w:val="clear" w:color="auto" w:fill="FFFFFF"/>
      <w:lang w:val="en-US"/>
    </w:rPr>
  </w:style>
  <w:style w:type="character" w:customStyle="1" w:styleId="430pt">
    <w:name w:val="Заголовок №4 (3) + Интервал 0 pt"/>
    <w:basedOn w:val="43"/>
    <w:rsid w:val="001F0576"/>
    <w:rPr>
      <w:rFonts w:ascii="Trebuchet MS" w:eastAsia="Trebuchet MS" w:hAnsi="Trebuchet MS" w:cs="Trebuchet MS"/>
      <w:spacing w:val="-10"/>
      <w:sz w:val="28"/>
      <w:szCs w:val="28"/>
      <w:shd w:val="clear" w:color="auto" w:fill="FFFFFF"/>
      <w:lang w:val="en-US"/>
    </w:rPr>
  </w:style>
  <w:style w:type="character" w:customStyle="1" w:styleId="62">
    <w:name w:val="Заголовок №6 (2)"/>
    <w:basedOn w:val="a0"/>
    <w:rsid w:val="001F05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0"/>
      <w:szCs w:val="20"/>
    </w:rPr>
  </w:style>
  <w:style w:type="character" w:customStyle="1" w:styleId="6265pt0pt">
    <w:name w:val="Заголовок №6 (2) + 6;5 pt;Интервал 0 pt"/>
    <w:basedOn w:val="a0"/>
    <w:rsid w:val="001F05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lang w:val="en-US"/>
    </w:rPr>
  </w:style>
  <w:style w:type="paragraph" w:customStyle="1" w:styleId="430">
    <w:name w:val="Заголовок №4 (3)"/>
    <w:basedOn w:val="a"/>
    <w:link w:val="43"/>
    <w:rsid w:val="001F0576"/>
    <w:pPr>
      <w:shd w:val="clear" w:color="auto" w:fill="FFFFFF"/>
      <w:spacing w:before="720" w:after="180" w:line="0" w:lineRule="atLeast"/>
      <w:ind w:hanging="1460"/>
      <w:jc w:val="both"/>
      <w:outlineLvl w:val="3"/>
    </w:pPr>
    <w:rPr>
      <w:rFonts w:ascii="Trebuchet MS" w:eastAsia="Trebuchet MS" w:hAnsi="Trebuchet MS" w:cs="Trebuchet MS"/>
      <w:sz w:val="28"/>
      <w:szCs w:val="28"/>
      <w:lang w:val="en-US"/>
    </w:rPr>
  </w:style>
  <w:style w:type="character" w:customStyle="1" w:styleId="28">
    <w:name w:val="Основной текст (28)_"/>
    <w:basedOn w:val="a0"/>
    <w:link w:val="280"/>
    <w:rsid w:val="001F0576"/>
    <w:rPr>
      <w:sz w:val="13"/>
      <w:szCs w:val="13"/>
      <w:shd w:val="clear" w:color="auto" w:fill="FFFFFF"/>
      <w:lang w:val="en-US"/>
    </w:rPr>
  </w:style>
  <w:style w:type="character" w:customStyle="1" w:styleId="280pt">
    <w:name w:val="Основной текст (28) + Интервал 0 pt"/>
    <w:basedOn w:val="28"/>
    <w:rsid w:val="001F0576"/>
    <w:rPr>
      <w:spacing w:val="10"/>
      <w:sz w:val="13"/>
      <w:szCs w:val="13"/>
      <w:shd w:val="clear" w:color="auto" w:fill="FFFFFF"/>
      <w:lang w:val="en-US"/>
    </w:rPr>
  </w:style>
  <w:style w:type="paragraph" w:customStyle="1" w:styleId="280">
    <w:name w:val="Основной текст (28)"/>
    <w:basedOn w:val="a"/>
    <w:link w:val="28"/>
    <w:rsid w:val="001F0576"/>
    <w:pPr>
      <w:shd w:val="clear" w:color="auto" w:fill="FFFFFF"/>
      <w:spacing w:line="389" w:lineRule="exact"/>
    </w:pPr>
    <w:rPr>
      <w:sz w:val="13"/>
      <w:szCs w:val="13"/>
      <w:lang w:val="en-US"/>
    </w:rPr>
  </w:style>
  <w:style w:type="character" w:styleId="HTML">
    <w:name w:val="HTML Code"/>
    <w:basedOn w:val="a0"/>
    <w:uiPriority w:val="99"/>
    <w:unhideWhenUsed/>
    <w:rsid w:val="00EA3D4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rsid w:val="00504B9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D80529"/>
    <w:rPr>
      <w:b/>
      <w:bCs/>
      <w:i/>
      <w:iCs/>
      <w:sz w:val="26"/>
      <w:szCs w:val="26"/>
    </w:rPr>
  </w:style>
  <w:style w:type="paragraph" w:customStyle="1" w:styleId="Default">
    <w:name w:val="Default"/>
    <w:rsid w:val="00F44D8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8">
    <w:name w:val="Emphasis"/>
    <w:basedOn w:val="a0"/>
    <w:uiPriority w:val="20"/>
    <w:qFormat/>
    <w:rsid w:val="005D1C37"/>
    <w:rPr>
      <w:i/>
      <w:iCs/>
    </w:rPr>
  </w:style>
  <w:style w:type="paragraph" w:customStyle="1" w:styleId="italic">
    <w:name w:val="italic"/>
    <w:basedOn w:val="a"/>
    <w:rsid w:val="007E3C6D"/>
    <w:pPr>
      <w:spacing w:before="100" w:beforeAutospacing="1" w:after="100" w:afterAutospacing="1"/>
    </w:pPr>
    <w:rPr>
      <w:sz w:val="24"/>
      <w:szCs w:val="24"/>
    </w:rPr>
  </w:style>
  <w:style w:type="character" w:styleId="af9">
    <w:name w:val="annotation reference"/>
    <w:basedOn w:val="a0"/>
    <w:semiHidden/>
    <w:unhideWhenUsed/>
    <w:rsid w:val="00450B9F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450B9F"/>
  </w:style>
  <w:style w:type="character" w:customStyle="1" w:styleId="afb">
    <w:name w:val="Текст примечания Знак"/>
    <w:basedOn w:val="a0"/>
    <w:link w:val="afa"/>
    <w:semiHidden/>
    <w:rsid w:val="00450B9F"/>
  </w:style>
  <w:style w:type="paragraph" w:styleId="afc">
    <w:name w:val="annotation subject"/>
    <w:basedOn w:val="afa"/>
    <w:next w:val="afa"/>
    <w:link w:val="afd"/>
    <w:semiHidden/>
    <w:unhideWhenUsed/>
    <w:rsid w:val="00450B9F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450B9F"/>
    <w:rPr>
      <w:b/>
      <w:bCs/>
    </w:rPr>
  </w:style>
  <w:style w:type="paragraph" w:styleId="afe">
    <w:name w:val="caption"/>
    <w:basedOn w:val="a"/>
    <w:next w:val="a"/>
    <w:unhideWhenUsed/>
    <w:qFormat/>
    <w:rsid w:val="00450B9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12">
    <w:name w:val="Стиль1_главный"/>
    <w:basedOn w:val="22"/>
    <w:qFormat/>
    <w:rsid w:val="007257D2"/>
    <w:pPr>
      <w:spacing w:before="120" w:line="360" w:lineRule="auto"/>
      <w:jc w:val="center"/>
    </w:pPr>
    <w:rPr>
      <w:b/>
      <w:sz w:val="24"/>
      <w:szCs w:val="24"/>
    </w:rPr>
  </w:style>
  <w:style w:type="paragraph" w:styleId="aff">
    <w:name w:val="TOC Heading"/>
    <w:basedOn w:val="10"/>
    <w:next w:val="a"/>
    <w:uiPriority w:val="39"/>
    <w:unhideWhenUsed/>
    <w:qFormat/>
    <w:rsid w:val="002A5B4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24">
    <w:name w:val="toc 2"/>
    <w:basedOn w:val="a"/>
    <w:next w:val="a"/>
    <w:autoRedefine/>
    <w:uiPriority w:val="39"/>
    <w:unhideWhenUsed/>
    <w:rsid w:val="002A5B46"/>
    <w:pPr>
      <w:spacing w:after="100"/>
      <w:ind w:left="200"/>
    </w:pPr>
  </w:style>
  <w:style w:type="paragraph" w:styleId="34">
    <w:name w:val="toc 3"/>
    <w:basedOn w:val="a"/>
    <w:next w:val="a"/>
    <w:autoRedefine/>
    <w:uiPriority w:val="39"/>
    <w:unhideWhenUsed/>
    <w:rsid w:val="002A5B46"/>
    <w:pPr>
      <w:spacing w:after="100"/>
      <w:ind w:left="400"/>
    </w:pPr>
  </w:style>
  <w:style w:type="paragraph" w:styleId="13">
    <w:name w:val="toc 1"/>
    <w:basedOn w:val="a"/>
    <w:next w:val="a"/>
    <w:autoRedefine/>
    <w:uiPriority w:val="39"/>
    <w:unhideWhenUsed/>
    <w:rsid w:val="002A5B46"/>
    <w:pPr>
      <w:spacing w:after="100"/>
    </w:pPr>
  </w:style>
  <w:style w:type="character" w:styleId="aff0">
    <w:name w:val="FollowedHyperlink"/>
    <w:basedOn w:val="a0"/>
    <w:semiHidden/>
    <w:unhideWhenUsed/>
    <w:rsid w:val="00F06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0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://znanium.com/catalog/product/98962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ss-validator.org/validator.html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://znanium.com/catalog.php?item=author&amp;code=55570" TargetMode="External"/><Relationship Id="rId33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hyperlink" Target="https://validator.w3.org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znanium.com/catalog/product/90830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23" Type="http://schemas.openxmlformats.org/officeDocument/2006/relationships/hyperlink" Target="http://znanium.com/catalog.php?item=author&amp;code=153017" TargetMode="External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web112.biz/service/sajjt-pod-kljuch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Relationship Id="rId8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6B7B2-3F14-44D1-AFC1-FFE11D7AA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28</Pages>
  <Words>5383</Words>
  <Characters>30685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ДОКУМЕНТИРОВАНИЕ  ПРОЦЕССОВ</vt:lpstr>
    </vt:vector>
  </TitlesOfParts>
  <Company>YarStTec</Company>
  <LinksUpToDate>false</LinksUpToDate>
  <CharactersWithSpaces>35997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ДОКУМЕНТИРОВАНИЕ  ПРОЦЕССОВ</dc:title>
  <dc:creator>Оператор</dc:creator>
  <cp:lastModifiedBy>Гость</cp:lastModifiedBy>
  <cp:revision>128</cp:revision>
  <cp:lastPrinted>2022-04-23T14:11:00Z</cp:lastPrinted>
  <dcterms:created xsi:type="dcterms:W3CDTF">2017-12-05T11:37:00Z</dcterms:created>
  <dcterms:modified xsi:type="dcterms:W3CDTF">2022-04-23T14:19:00Z</dcterms:modified>
</cp:coreProperties>
</file>